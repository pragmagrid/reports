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AA" w:rsidRDefault="007617AA" w:rsidP="007617AA">
      <w:pPr>
        <w:pStyle w:val="Pa3"/>
        <w:spacing w:after="60"/>
        <w:ind w:left="-547"/>
        <w:rPr>
          <w:rStyle w:val="A3"/>
          <w:rFonts w:asciiTheme="minorHAnsi" w:hAnsiTheme="minorHAnsi"/>
        </w:rPr>
      </w:pPr>
      <w:r w:rsidRPr="000A4CA4">
        <w:rPr>
          <w:rStyle w:val="A3"/>
          <w:rFonts w:asciiTheme="minorHAnsi" w:hAnsiTheme="minorHAnsi"/>
        </w:rPr>
        <w:t xml:space="preserve">Accomplishments </w:t>
      </w:r>
    </w:p>
    <w:p w:rsidR="007617AA" w:rsidRPr="00CE2161" w:rsidRDefault="007617AA" w:rsidP="007617AA">
      <w:pPr>
        <w:pStyle w:val="Default"/>
      </w:pPr>
    </w:p>
    <w:p w:rsidR="007617AA" w:rsidRDefault="007617AA" w:rsidP="007617AA">
      <w:pPr>
        <w:pStyle w:val="Default"/>
        <w:ind w:left="-540"/>
        <w:rPr>
          <w:rStyle w:val="A4"/>
          <w:b w:val="0"/>
          <w:color w:val="auto"/>
        </w:rPr>
      </w:pPr>
      <w:r w:rsidRPr="000A4CA4">
        <w:rPr>
          <w:rStyle w:val="A4"/>
          <w:color w:val="auto"/>
        </w:rPr>
        <w:t xml:space="preserve">You have the option of selecting “nothing to report” in this section.  </w:t>
      </w:r>
    </w:p>
    <w:p w:rsidR="007617AA" w:rsidRDefault="007617AA" w:rsidP="007617AA">
      <w:pPr>
        <w:pStyle w:val="Default"/>
        <w:ind w:left="-540"/>
        <w:rPr>
          <w:rStyle w:val="A4"/>
          <w:b w:val="0"/>
          <w:color w:val="auto"/>
        </w:rPr>
      </w:pPr>
    </w:p>
    <w:p w:rsidR="007617AA" w:rsidRDefault="007617AA" w:rsidP="007617AA">
      <w:pPr>
        <w:pStyle w:val="Default"/>
        <w:ind w:left="-540"/>
        <w:rPr>
          <w:rStyle w:val="A4"/>
        </w:rPr>
      </w:pPr>
      <w:r>
        <w:rPr>
          <w:rStyle w:val="A4"/>
        </w:rPr>
        <w:t xml:space="preserve">What are the major goals of the </w:t>
      </w:r>
      <w:commentRangeStart w:id="0"/>
      <w:r>
        <w:rPr>
          <w:rStyle w:val="A4"/>
        </w:rPr>
        <w:t>project</w:t>
      </w:r>
      <w:commentRangeEnd w:id="0"/>
      <w:r w:rsidR="009424EE">
        <w:rPr>
          <w:rStyle w:val="CommentReference"/>
          <w:rFonts w:asciiTheme="minorHAnsi" w:eastAsiaTheme="minorHAnsi" w:hAnsiTheme="minorHAnsi" w:cstheme="minorBidi"/>
          <w:color w:val="auto"/>
        </w:rPr>
        <w:commentReference w:id="0"/>
      </w:r>
      <w:r>
        <w:rPr>
          <w:rStyle w:val="A4"/>
        </w:rPr>
        <w:t xml:space="preserve">? </w:t>
      </w:r>
    </w:p>
    <w:p w:rsidR="00CE3882" w:rsidRDefault="00CE3882" w:rsidP="007617AA">
      <w:pPr>
        <w:pStyle w:val="Default"/>
        <w:ind w:left="-540"/>
        <w:rPr>
          <w:rStyle w:val="A4"/>
        </w:rPr>
      </w:pPr>
    </w:p>
    <w:p w:rsidR="00CE3882" w:rsidRDefault="00634679" w:rsidP="00CE3882">
      <w:pPr>
        <w:pStyle w:val="Default"/>
        <w:ind w:left="-540"/>
        <w:rPr>
          <w:rFonts w:ascii="Arial" w:hAnsi="Arial" w:cs="Arial"/>
          <w:sz w:val="23"/>
          <w:szCs w:val="23"/>
        </w:rPr>
      </w:pPr>
      <w:r>
        <w:rPr>
          <w:rFonts w:ascii="Arial" w:hAnsi="Arial" w:cs="Arial"/>
          <w:sz w:val="23"/>
          <w:szCs w:val="23"/>
        </w:rPr>
        <w:t xml:space="preserve">PRAGMA Experimental Network </w:t>
      </w:r>
      <w:proofErr w:type="spellStart"/>
      <w:r>
        <w:rPr>
          <w:rFonts w:ascii="Arial" w:hAnsi="Arial" w:cs="Arial"/>
          <w:sz w:val="23"/>
          <w:szCs w:val="23"/>
        </w:rPr>
        <w:t>Testbed</w:t>
      </w:r>
      <w:proofErr w:type="spellEnd"/>
      <w:r>
        <w:rPr>
          <w:rFonts w:ascii="Arial" w:hAnsi="Arial" w:cs="Arial"/>
          <w:sz w:val="23"/>
          <w:szCs w:val="23"/>
        </w:rPr>
        <w:t xml:space="preserve"> (PRAGMA-ENT)</w:t>
      </w:r>
      <w:r w:rsidR="002C26D6">
        <w:rPr>
          <w:rFonts w:ascii="Arial" w:hAnsi="Arial" w:cs="Arial"/>
          <w:sz w:val="23"/>
          <w:szCs w:val="23"/>
        </w:rPr>
        <w:t>:</w:t>
      </w:r>
      <w:r>
        <w:rPr>
          <w:rFonts w:ascii="Arial" w:hAnsi="Arial" w:cs="Arial"/>
          <w:sz w:val="23"/>
          <w:szCs w:val="23"/>
        </w:rPr>
        <w:t xml:space="preserve"> established in October 2013 with the goal of constructing a breakable international software-defined network (SDN) </w:t>
      </w:r>
      <w:proofErr w:type="spellStart"/>
      <w:r>
        <w:rPr>
          <w:rFonts w:ascii="Arial" w:hAnsi="Arial" w:cs="Arial"/>
          <w:sz w:val="23"/>
          <w:szCs w:val="23"/>
        </w:rPr>
        <w:t>testbed</w:t>
      </w:r>
      <w:proofErr w:type="spellEnd"/>
      <w:r>
        <w:rPr>
          <w:rFonts w:ascii="Arial" w:hAnsi="Arial" w:cs="Arial"/>
          <w:sz w:val="23"/>
          <w:szCs w:val="23"/>
        </w:rPr>
        <w:t xml:space="preserve"> for use by PRAGMA researchers and collaborators. PRAGMA-ENT is breakable in the sense that it offers complete freedom for researchers to access network resources to develop, experiment, and evaluate new ideas without concerns of interfering with a production network. PRAGMA-ENT long term goal is to offer the necessary networking support to the PRAGMA multi-cloud and user-defined trust envelopes. To this end, research and development on several areas of networking will be conducted, including wide-area layer 2 (L2) connectivity, software-defined networks, overlay networks, and IPv6.</w:t>
      </w:r>
    </w:p>
    <w:p w:rsidR="00AC0CCE" w:rsidRDefault="00AC0CCE" w:rsidP="00CE3882">
      <w:pPr>
        <w:pStyle w:val="Default"/>
        <w:ind w:left="-540"/>
        <w:rPr>
          <w:rFonts w:ascii="Arial" w:hAnsi="Arial" w:cs="Arial"/>
          <w:sz w:val="23"/>
          <w:szCs w:val="23"/>
        </w:rPr>
      </w:pPr>
    </w:p>
    <w:p w:rsidR="00451A19" w:rsidRDefault="00451A19" w:rsidP="00451A19">
      <w:pPr>
        <w:pStyle w:val="Default"/>
        <w:ind w:left="-540"/>
        <w:rPr>
          <w:rPrChange w:id="1" w:author="Reed Beaman" w:date="2014-08-08T15:57:00Z">
            <w:rPr>
              <w:rStyle w:val="A4"/>
              <w:rFonts w:ascii="Arial" w:hAnsi="Arial"/>
              <w:b w:val="0"/>
              <w:color w:val="000000"/>
              <w:sz w:val="23"/>
            </w:rPr>
          </w:rPrChange>
        </w:rPr>
      </w:pPr>
      <w:r>
        <w:rPr>
          <w:rFonts w:ascii="Arial" w:hAnsi="Arial" w:cs="Arial"/>
          <w:sz w:val="23"/>
          <w:szCs w:val="23"/>
        </w:rPr>
        <w:t xml:space="preserve">PRAGMA Lake eutrophication expedition: </w:t>
      </w:r>
      <w:r w:rsidRPr="00451A19">
        <w:rPr>
          <w:rFonts w:ascii="Arial" w:hAnsi="Arial" w:cs="Arial"/>
          <w:sz w:val="23"/>
          <w:szCs w:val="23"/>
        </w:rPr>
        <w:t>To gain understanding and predictive ability of the impact of eutrophication on lake ecosystem services, we need to understand, for example, how phytoplankton community structure and biomass respond to drivers operating at different time scales, such as short-term weather patterns, multi-year climate cycles, and long-term climate trends, and how easily measured indicators of phytoplankton communities, such as in-situ pigment fluorescence, allow us to predict ecosystem-scale wax and wane of phytoplankton blooms.</w:t>
      </w:r>
      <w:r>
        <w:rPr>
          <w:rFonts w:ascii="Arial" w:hAnsi="Arial" w:cs="Arial"/>
          <w:sz w:val="23"/>
          <w:szCs w:val="23"/>
        </w:rPr>
        <w:t xml:space="preserve"> This PRAGMA</w:t>
      </w:r>
      <w:r w:rsidRPr="00451A19">
        <w:rPr>
          <w:rFonts w:ascii="Arial" w:hAnsi="Arial" w:cs="Arial"/>
          <w:sz w:val="23"/>
          <w:szCs w:val="23"/>
        </w:rPr>
        <w:t xml:space="preserve"> expedition, led by Paul Hanson (UW), in collaboration with Renato Figueiredo (UF) and Cayelan Carey (Virginia Tech), and involving the GLEON lake modeling working group, has an over-arching goal of discovering the controls over the wax and wane of </w:t>
      </w:r>
      <w:proofErr w:type="gramStart"/>
      <w:r w:rsidRPr="00451A19">
        <w:rPr>
          <w:rFonts w:ascii="Arial" w:hAnsi="Arial" w:cs="Arial"/>
          <w:sz w:val="23"/>
          <w:szCs w:val="23"/>
        </w:rPr>
        <w:t>lake phytoplankton</w:t>
      </w:r>
      <w:proofErr w:type="gramEnd"/>
      <w:r w:rsidRPr="00451A19">
        <w:rPr>
          <w:rFonts w:ascii="Arial" w:hAnsi="Arial" w:cs="Arial"/>
          <w:sz w:val="23"/>
          <w:szCs w:val="23"/>
        </w:rPr>
        <w:t xml:space="preserve"> communities. By connecting the scientific community with data and model resources, this expedition enables advanced simulation of lake hydrodynamics and water quality to address research</w:t>
      </w:r>
      <w:r>
        <w:rPr>
          <w:rFonts w:ascii="Arial" w:hAnsi="Arial" w:cs="Arial"/>
          <w:sz w:val="23"/>
          <w:szCs w:val="23"/>
        </w:rPr>
        <w:t xml:space="preserve"> questions. The expedition </w:t>
      </w:r>
      <w:r w:rsidRPr="00451A19">
        <w:rPr>
          <w:rFonts w:ascii="Arial" w:hAnsi="Arial" w:cs="Arial"/>
          <w:sz w:val="23"/>
          <w:szCs w:val="23"/>
        </w:rPr>
        <w:t>focus</w:t>
      </w:r>
      <w:r>
        <w:rPr>
          <w:rFonts w:ascii="Arial" w:hAnsi="Arial" w:cs="Arial"/>
          <w:sz w:val="23"/>
          <w:szCs w:val="23"/>
        </w:rPr>
        <w:t>es</w:t>
      </w:r>
      <w:r w:rsidRPr="00451A19">
        <w:rPr>
          <w:rFonts w:ascii="Arial" w:hAnsi="Arial" w:cs="Arial"/>
          <w:sz w:val="23"/>
          <w:szCs w:val="23"/>
        </w:rPr>
        <w:t xml:space="preserve"> initially on three </w:t>
      </w:r>
      <w:r w:rsidR="00435EC0">
        <w:rPr>
          <w:rFonts w:ascii="Arial" w:hAnsi="Arial" w:cs="Arial"/>
          <w:sz w:val="23"/>
          <w:szCs w:val="23"/>
        </w:rPr>
        <w:t xml:space="preserve">CI challenges: </w:t>
      </w:r>
      <w:del w:id="2" w:author="Reed Beaman" w:date="2014-08-08T15:57:00Z">
        <w:r w:rsidRPr="00451A19">
          <w:rPr>
            <w:rFonts w:ascii="Arial" w:hAnsi="Arial" w:cs="Arial"/>
            <w:sz w:val="23"/>
            <w:szCs w:val="23"/>
          </w:rPr>
          <w:delText>organizing</w:delText>
        </w:r>
      </w:del>
      <w:ins w:id="3" w:author="Reed Beaman" w:date="2014-08-08T15:57:00Z">
        <w:r w:rsidR="00435EC0">
          <w:rPr>
            <w:rFonts w:ascii="Arial" w:hAnsi="Arial" w:cs="Arial"/>
            <w:sz w:val="23"/>
            <w:szCs w:val="23"/>
          </w:rPr>
          <w:t>O</w:t>
        </w:r>
        <w:r w:rsidRPr="00451A19">
          <w:rPr>
            <w:rFonts w:ascii="Arial" w:hAnsi="Arial" w:cs="Arial"/>
            <w:sz w:val="23"/>
            <w:szCs w:val="23"/>
          </w:rPr>
          <w:t>rganizing</w:t>
        </w:r>
      </w:ins>
      <w:r w:rsidRPr="00451A19">
        <w:rPr>
          <w:rFonts w:ascii="Arial" w:hAnsi="Arial" w:cs="Arial"/>
          <w:sz w:val="23"/>
          <w:szCs w:val="23"/>
        </w:rPr>
        <w:t xml:space="preserve"> and structuring heterogeneous data from multiple data providers; tracking/managing the collection of resources so that all stakeholders can participate in some meaningful way; tracking/ managing attribution for stakeholders. One activity in the expedition is the deployment of an IPOP overlay virtual network and </w:t>
      </w:r>
      <w:proofErr w:type="spellStart"/>
      <w:r w:rsidRPr="00451A19">
        <w:rPr>
          <w:rFonts w:ascii="Arial" w:hAnsi="Arial" w:cs="Arial"/>
          <w:sz w:val="23"/>
          <w:szCs w:val="23"/>
        </w:rPr>
        <w:t>HTCondor</w:t>
      </w:r>
      <w:proofErr w:type="spellEnd"/>
      <w:r w:rsidRPr="00451A19">
        <w:rPr>
          <w:rFonts w:ascii="Arial" w:hAnsi="Arial" w:cs="Arial"/>
          <w:sz w:val="23"/>
          <w:szCs w:val="23"/>
        </w:rPr>
        <w:t xml:space="preserve"> across participating GLEON/PRAGMA institutions to enable aggregation and sharing of computational resources and models by a distributed group of collaborators.</w:t>
      </w:r>
    </w:p>
    <w:p w:rsidR="00996923" w:rsidRDefault="00996923" w:rsidP="00451A19">
      <w:pPr>
        <w:pStyle w:val="Default"/>
        <w:ind w:left="-540"/>
        <w:rPr>
          <w:ins w:id="4" w:author="Reed Beaman" w:date="2014-08-08T15:57:00Z"/>
          <w:rFonts w:ascii="Arial" w:hAnsi="Arial" w:cs="Arial"/>
          <w:sz w:val="23"/>
          <w:szCs w:val="23"/>
        </w:rPr>
      </w:pPr>
    </w:p>
    <w:p w:rsidR="00996923" w:rsidRDefault="00996923" w:rsidP="00996923">
      <w:pPr>
        <w:pStyle w:val="Default"/>
        <w:ind w:left="-540"/>
        <w:rPr>
          <w:ins w:id="5" w:author="Reed Beaman" w:date="2014-08-08T15:57:00Z"/>
          <w:rFonts w:ascii="Arial" w:hAnsi="Arial" w:cs="Arial"/>
          <w:sz w:val="23"/>
          <w:szCs w:val="23"/>
        </w:rPr>
      </w:pPr>
      <w:ins w:id="6" w:author="Reed Beaman" w:date="2014-08-08T15:57:00Z">
        <w:r>
          <w:rPr>
            <w:rFonts w:ascii="Arial" w:hAnsi="Arial" w:cs="Arial"/>
            <w:sz w:val="23"/>
            <w:szCs w:val="23"/>
          </w:rPr>
          <w:t xml:space="preserve">PRAGMA Biodiversity Expedition:  Facilitates the use of </w:t>
        </w:r>
        <w:proofErr w:type="spellStart"/>
        <w:r>
          <w:rPr>
            <w:rFonts w:ascii="Arial" w:hAnsi="Arial" w:cs="Arial"/>
            <w:sz w:val="23"/>
            <w:szCs w:val="23"/>
          </w:rPr>
          <w:t>cyberinfrastructure</w:t>
        </w:r>
        <w:proofErr w:type="spellEnd"/>
        <w:r>
          <w:rPr>
            <w:rFonts w:ascii="Arial" w:hAnsi="Arial" w:cs="Arial"/>
            <w:sz w:val="23"/>
            <w:szCs w:val="23"/>
          </w:rPr>
          <w:t xml:space="preserve"> to study the biodiversity, </w:t>
        </w:r>
        <w:r w:rsidRPr="00AC0CCE">
          <w:rPr>
            <w:rFonts w:ascii="Arial" w:hAnsi="Arial" w:cs="Arial"/>
            <w:sz w:val="23"/>
            <w:szCs w:val="23"/>
          </w:rPr>
          <w:t xml:space="preserve">distribution and adaptation </w:t>
        </w:r>
        <w:r>
          <w:rPr>
            <w:rFonts w:ascii="Arial" w:hAnsi="Arial" w:cs="Arial"/>
            <w:sz w:val="23"/>
            <w:szCs w:val="23"/>
          </w:rPr>
          <w:t xml:space="preserve">of organisms in </w:t>
        </w:r>
        <w:r w:rsidRPr="00AC0CCE">
          <w:rPr>
            <w:rFonts w:ascii="Arial" w:hAnsi="Arial" w:cs="Arial"/>
            <w:sz w:val="23"/>
            <w:szCs w:val="23"/>
          </w:rPr>
          <w:t xml:space="preserve">extreme </w:t>
        </w:r>
        <w:proofErr w:type="spellStart"/>
        <w:r>
          <w:rPr>
            <w:rFonts w:ascii="Arial" w:hAnsi="Arial" w:cs="Arial"/>
            <w:sz w:val="23"/>
            <w:szCs w:val="23"/>
          </w:rPr>
          <w:t>montane</w:t>
        </w:r>
        <w:proofErr w:type="spellEnd"/>
        <w:r>
          <w:rPr>
            <w:rFonts w:ascii="Arial" w:hAnsi="Arial" w:cs="Arial"/>
            <w:sz w:val="23"/>
            <w:szCs w:val="23"/>
          </w:rPr>
          <w:t xml:space="preserve"> tropical environments, such as </w:t>
        </w:r>
        <w:r w:rsidRPr="00AC0CCE">
          <w:rPr>
            <w:rFonts w:ascii="Arial" w:hAnsi="Arial" w:cs="Arial"/>
            <w:sz w:val="23"/>
            <w:szCs w:val="23"/>
          </w:rPr>
          <w:t xml:space="preserve">Mount </w:t>
        </w:r>
        <w:proofErr w:type="spellStart"/>
        <w:r w:rsidRPr="00AC0CCE">
          <w:rPr>
            <w:rFonts w:ascii="Arial" w:hAnsi="Arial" w:cs="Arial"/>
            <w:sz w:val="23"/>
            <w:szCs w:val="23"/>
          </w:rPr>
          <w:t>Kinabalu</w:t>
        </w:r>
        <w:proofErr w:type="spellEnd"/>
        <w:r w:rsidRPr="00AC0CCE">
          <w:rPr>
            <w:rFonts w:ascii="Arial" w:hAnsi="Arial" w:cs="Arial"/>
            <w:sz w:val="23"/>
            <w:szCs w:val="23"/>
          </w:rPr>
          <w:t xml:space="preserve"> (4095 m), in Sabah, Malaysia</w:t>
        </w:r>
        <w:r>
          <w:rPr>
            <w:rFonts w:ascii="Arial" w:hAnsi="Arial" w:cs="Arial"/>
            <w:sz w:val="23"/>
            <w:szCs w:val="23"/>
          </w:rPr>
          <w:t>, a global biodiversity hot-spot and World Heritage Site.  L</w:t>
        </w:r>
        <w:r w:rsidRPr="00AC0CCE">
          <w:rPr>
            <w:rFonts w:ascii="Arial" w:hAnsi="Arial" w:cs="Arial"/>
            <w:sz w:val="23"/>
            <w:szCs w:val="23"/>
          </w:rPr>
          <w:t xml:space="preserve">ocated </w:t>
        </w:r>
        <w:r>
          <w:rPr>
            <w:rFonts w:ascii="Arial" w:hAnsi="Arial" w:cs="Arial"/>
            <w:sz w:val="23"/>
            <w:szCs w:val="23"/>
          </w:rPr>
          <w:t xml:space="preserve">in the northern part of Borneo, </w:t>
        </w:r>
        <w:proofErr w:type="spellStart"/>
        <w:r>
          <w:rPr>
            <w:rFonts w:ascii="Arial" w:hAnsi="Arial" w:cs="Arial"/>
            <w:sz w:val="23"/>
            <w:szCs w:val="23"/>
          </w:rPr>
          <w:t>Kinabalu</w:t>
        </w:r>
        <w:proofErr w:type="spellEnd"/>
        <w:r>
          <w:rPr>
            <w:rFonts w:ascii="Arial" w:hAnsi="Arial" w:cs="Arial"/>
            <w:sz w:val="23"/>
            <w:szCs w:val="23"/>
          </w:rPr>
          <w:t xml:space="preserve"> is </w:t>
        </w:r>
        <w:r w:rsidRPr="00AC0CCE">
          <w:rPr>
            <w:rFonts w:ascii="Arial" w:hAnsi="Arial" w:cs="Arial"/>
            <w:sz w:val="23"/>
            <w:szCs w:val="23"/>
          </w:rPr>
          <w:t>marked by numerous ultramafic (ser</w:t>
        </w:r>
        <w:r>
          <w:rPr>
            <w:rFonts w:ascii="Arial" w:hAnsi="Arial" w:cs="Arial"/>
            <w:sz w:val="23"/>
            <w:szCs w:val="23"/>
          </w:rPr>
          <w:t xml:space="preserve">pentine) outcrops where </w:t>
        </w:r>
        <w:r w:rsidRPr="00AC0CCE">
          <w:rPr>
            <w:rFonts w:ascii="Arial" w:hAnsi="Arial" w:cs="Arial"/>
            <w:sz w:val="23"/>
            <w:szCs w:val="23"/>
          </w:rPr>
          <w:t>soil and substrates are high in iron, magnesium, nickel and other metals</w:t>
        </w:r>
        <w:r>
          <w:rPr>
            <w:rFonts w:ascii="Arial" w:hAnsi="Arial" w:cs="Arial"/>
            <w:sz w:val="23"/>
            <w:szCs w:val="23"/>
          </w:rPr>
          <w:t>.  These environments can be</w:t>
        </w:r>
        <w:r w:rsidRPr="00AC0CCE">
          <w:rPr>
            <w:rFonts w:ascii="Arial" w:hAnsi="Arial" w:cs="Arial"/>
            <w:sz w:val="23"/>
            <w:szCs w:val="23"/>
          </w:rPr>
          <w:t xml:space="preserve"> toxic to many plant and animal species</w:t>
        </w:r>
        <w:r>
          <w:rPr>
            <w:rFonts w:ascii="Arial" w:hAnsi="Arial" w:cs="Arial"/>
            <w:sz w:val="23"/>
            <w:szCs w:val="23"/>
          </w:rPr>
          <w:t>, while other species are known to hyper-accumulate of nickel</w:t>
        </w:r>
        <w:r w:rsidRPr="00AC0CCE">
          <w:rPr>
            <w:rFonts w:ascii="Arial" w:hAnsi="Arial" w:cs="Arial"/>
            <w:sz w:val="23"/>
            <w:szCs w:val="23"/>
          </w:rPr>
          <w:t xml:space="preserve">. </w:t>
        </w:r>
        <w:r>
          <w:rPr>
            <w:rFonts w:ascii="Arial" w:hAnsi="Arial" w:cs="Arial"/>
            <w:sz w:val="23"/>
            <w:szCs w:val="23"/>
          </w:rPr>
          <w:t>An underlying goal is to</w:t>
        </w:r>
        <w:r w:rsidRPr="00AC0CCE">
          <w:rPr>
            <w:rFonts w:ascii="Arial" w:hAnsi="Arial" w:cs="Arial"/>
            <w:sz w:val="23"/>
            <w:szCs w:val="23"/>
          </w:rPr>
          <w:t xml:space="preserve"> understand how plants, animals, and microbes adapt to extreme environments, changing climate, and toxic conditi</w:t>
        </w:r>
        <w:r>
          <w:rPr>
            <w:rFonts w:ascii="Arial" w:hAnsi="Arial" w:cs="Arial"/>
            <w:sz w:val="23"/>
            <w:szCs w:val="23"/>
          </w:rPr>
          <w:t>ons</w:t>
        </w:r>
        <w:r w:rsidRPr="00AC0CCE">
          <w:rPr>
            <w:rFonts w:ascii="Arial" w:hAnsi="Arial" w:cs="Arial"/>
            <w:sz w:val="23"/>
            <w:szCs w:val="23"/>
          </w:rPr>
          <w:t xml:space="preserve">. </w:t>
        </w:r>
        <w:r>
          <w:rPr>
            <w:rFonts w:ascii="Arial" w:hAnsi="Arial" w:cs="Arial"/>
            <w:sz w:val="23"/>
            <w:szCs w:val="23"/>
          </w:rPr>
          <w:t xml:space="preserve">The expedition also </w:t>
        </w:r>
        <w:r w:rsidRPr="00451A19">
          <w:rPr>
            <w:rFonts w:ascii="Arial" w:hAnsi="Arial" w:cs="Arial"/>
            <w:sz w:val="23"/>
            <w:szCs w:val="23"/>
          </w:rPr>
          <w:t>focus</w:t>
        </w:r>
        <w:r>
          <w:rPr>
            <w:rFonts w:ascii="Arial" w:hAnsi="Arial" w:cs="Arial"/>
            <w:sz w:val="23"/>
            <w:szCs w:val="23"/>
          </w:rPr>
          <w:t>es</w:t>
        </w:r>
        <w:r w:rsidRPr="00451A19">
          <w:rPr>
            <w:rFonts w:ascii="Arial" w:hAnsi="Arial" w:cs="Arial"/>
            <w:sz w:val="23"/>
            <w:szCs w:val="23"/>
          </w:rPr>
          <w:t xml:space="preserve"> </w:t>
        </w:r>
        <w:r>
          <w:rPr>
            <w:rFonts w:ascii="Arial" w:hAnsi="Arial" w:cs="Arial"/>
            <w:sz w:val="23"/>
            <w:szCs w:val="23"/>
          </w:rPr>
          <w:t xml:space="preserve">on several </w:t>
        </w:r>
        <w:r w:rsidRPr="00451A19">
          <w:rPr>
            <w:rFonts w:ascii="Arial" w:hAnsi="Arial" w:cs="Arial"/>
            <w:sz w:val="23"/>
            <w:szCs w:val="23"/>
          </w:rPr>
          <w:t>CI challenges:</w:t>
        </w:r>
        <w:r>
          <w:rPr>
            <w:rFonts w:ascii="Arial" w:hAnsi="Arial" w:cs="Arial"/>
            <w:sz w:val="23"/>
            <w:szCs w:val="23"/>
          </w:rPr>
          <w:t xml:space="preserve">  PRAGMA expedition participants (A. Stewart, N. Williams) are working on portability and virtualization of clustered software (</w:t>
        </w:r>
        <w:proofErr w:type="spellStart"/>
        <w:r>
          <w:rPr>
            <w:rFonts w:ascii="Arial" w:hAnsi="Arial" w:cs="Arial"/>
            <w:sz w:val="23"/>
            <w:szCs w:val="23"/>
          </w:rPr>
          <w:t>Lifemapper</w:t>
        </w:r>
        <w:proofErr w:type="spellEnd"/>
        <w:r>
          <w:rPr>
            <w:rFonts w:ascii="Arial" w:hAnsi="Arial" w:cs="Arial"/>
            <w:sz w:val="23"/>
            <w:szCs w:val="23"/>
          </w:rPr>
          <w:t>) where software can be moved to the data stored in participating PRAGMA nodes.</w:t>
        </w:r>
        <w:r w:rsidRPr="00451A19">
          <w:rPr>
            <w:rFonts w:ascii="Arial" w:hAnsi="Arial" w:cs="Arial"/>
            <w:sz w:val="23"/>
            <w:szCs w:val="23"/>
          </w:rPr>
          <w:t xml:space="preserve"> </w:t>
        </w:r>
        <w:r w:rsidRPr="00C24A7A">
          <w:rPr>
            <w:rFonts w:ascii="Arial" w:hAnsi="Arial" w:cs="Arial"/>
            <w:sz w:val="23"/>
            <w:szCs w:val="23"/>
          </w:rPr>
          <w:t xml:space="preserve">Research collaborators </w:t>
        </w:r>
        <w:r>
          <w:rPr>
            <w:rFonts w:ascii="Arial" w:hAnsi="Arial" w:cs="Arial"/>
            <w:sz w:val="23"/>
            <w:szCs w:val="23"/>
          </w:rPr>
          <w:t xml:space="preserve">also wish to share </w:t>
        </w:r>
        <w:r w:rsidRPr="00C24A7A">
          <w:rPr>
            <w:rFonts w:ascii="Arial" w:hAnsi="Arial" w:cs="Arial"/>
            <w:sz w:val="23"/>
            <w:szCs w:val="23"/>
          </w:rPr>
          <w:t>software and data across i</w:t>
        </w:r>
        <w:r>
          <w:rPr>
            <w:rFonts w:ascii="Arial" w:hAnsi="Arial" w:cs="Arial"/>
            <w:sz w:val="23"/>
            <w:szCs w:val="23"/>
          </w:rPr>
          <w:t xml:space="preserve">nternational </w:t>
        </w:r>
        <w:r>
          <w:rPr>
            <w:rFonts w:ascii="Arial" w:hAnsi="Arial" w:cs="Arial"/>
            <w:sz w:val="23"/>
            <w:szCs w:val="23"/>
          </w:rPr>
          <w:lastRenderedPageBreak/>
          <w:t>boundaries in</w:t>
        </w:r>
        <w:r w:rsidRPr="00C24A7A">
          <w:rPr>
            <w:rFonts w:ascii="Arial" w:hAnsi="Arial" w:cs="Arial"/>
            <w:sz w:val="23"/>
            <w:szCs w:val="23"/>
          </w:rPr>
          <w:t xml:space="preserve"> trusted, networked environment</w:t>
        </w:r>
        <w:r>
          <w:rPr>
            <w:rFonts w:ascii="Arial" w:hAnsi="Arial" w:cs="Arial"/>
            <w:sz w:val="23"/>
            <w:szCs w:val="23"/>
          </w:rPr>
          <w:t>s</w:t>
        </w:r>
        <w:r w:rsidRPr="00C24A7A">
          <w:rPr>
            <w:rFonts w:ascii="Arial" w:hAnsi="Arial" w:cs="Arial"/>
            <w:sz w:val="23"/>
            <w:szCs w:val="23"/>
          </w:rPr>
          <w:t xml:space="preserve">. Systems will need to provide sufficient metadata, usage tracking, and security to support </w:t>
        </w:r>
        <w:r>
          <w:rPr>
            <w:rFonts w:ascii="Arial" w:hAnsi="Arial" w:cs="Arial"/>
            <w:sz w:val="23"/>
            <w:szCs w:val="23"/>
          </w:rPr>
          <w:t xml:space="preserve">distributed, </w:t>
        </w:r>
        <w:r w:rsidRPr="00C24A7A">
          <w:rPr>
            <w:rFonts w:ascii="Arial" w:hAnsi="Arial" w:cs="Arial"/>
            <w:sz w:val="23"/>
            <w:szCs w:val="23"/>
          </w:rPr>
          <w:t xml:space="preserve">collaborative </w:t>
        </w:r>
        <w:r>
          <w:rPr>
            <w:rFonts w:ascii="Arial" w:hAnsi="Arial" w:cs="Arial"/>
            <w:sz w:val="23"/>
            <w:szCs w:val="23"/>
          </w:rPr>
          <w:t xml:space="preserve">environments, and Biodiversity Expedition plans to leverage PRAGMA-ENT to address specific needs.  Remote sensing data capture using Unmanned Aerial Vehicles (UAVs) on </w:t>
        </w:r>
        <w:proofErr w:type="spellStart"/>
        <w:r>
          <w:rPr>
            <w:rFonts w:ascii="Arial" w:hAnsi="Arial" w:cs="Arial"/>
            <w:sz w:val="23"/>
            <w:szCs w:val="23"/>
          </w:rPr>
          <w:t>Kinabalu</w:t>
        </w:r>
        <w:proofErr w:type="spellEnd"/>
        <w:r>
          <w:rPr>
            <w:rFonts w:ascii="Arial" w:hAnsi="Arial" w:cs="Arial"/>
            <w:sz w:val="23"/>
            <w:szCs w:val="23"/>
          </w:rPr>
          <w:t xml:space="preserve"> has now been initially field-tested.  Scaling up UAV data capture would present further CI challenges in data sharing and processing.</w:t>
        </w:r>
      </w:ins>
    </w:p>
    <w:p w:rsidR="00996923" w:rsidRDefault="00996923" w:rsidP="00996923">
      <w:pPr>
        <w:pStyle w:val="Default"/>
        <w:ind w:left="-540"/>
        <w:rPr>
          <w:ins w:id="7" w:author="Reed Beaman" w:date="2014-08-08T15:57:00Z"/>
          <w:rFonts w:ascii="Arial" w:hAnsi="Arial" w:cs="Arial"/>
          <w:sz w:val="23"/>
          <w:szCs w:val="23"/>
        </w:rPr>
      </w:pPr>
    </w:p>
    <w:p w:rsidR="007617AA" w:rsidRDefault="007617AA" w:rsidP="007617AA">
      <w:pPr>
        <w:pStyle w:val="Pa3"/>
        <w:spacing w:before="540" w:after="60"/>
        <w:ind w:left="-540"/>
        <w:rPr>
          <w:rStyle w:val="A4"/>
        </w:rPr>
      </w:pPr>
      <w:r>
        <w:rPr>
          <w:rStyle w:val="A4"/>
        </w:rPr>
        <w:t xml:space="preserve">What was accomplished under these goals (you must provide information for at least one of the 4 categories </w:t>
      </w:r>
      <w:commentRangeStart w:id="8"/>
      <w:r>
        <w:rPr>
          <w:rStyle w:val="A4"/>
        </w:rPr>
        <w:t>below</w:t>
      </w:r>
      <w:commentRangeEnd w:id="8"/>
      <w:r w:rsidR="009424EE">
        <w:rPr>
          <w:rStyle w:val="CommentReference"/>
          <w:rFonts w:asciiTheme="minorHAnsi" w:eastAsiaTheme="minorHAnsi" w:hAnsiTheme="minorHAnsi" w:cstheme="minorBidi"/>
        </w:rPr>
        <w:commentReference w:id="8"/>
      </w:r>
      <w:r>
        <w:rPr>
          <w:rStyle w:val="A4"/>
        </w:rPr>
        <w:t xml:space="preserve">)? </w:t>
      </w:r>
    </w:p>
    <w:p w:rsidR="009424EE" w:rsidRPr="009424EE" w:rsidRDefault="009424EE" w:rsidP="009424EE">
      <w:pPr>
        <w:pStyle w:val="Default"/>
      </w:pPr>
    </w:p>
    <w:p w:rsidR="00B479E9" w:rsidRDefault="007617AA" w:rsidP="00B479E9">
      <w:pPr>
        <w:pStyle w:val="Pa4"/>
        <w:spacing w:before="80" w:after="60"/>
        <w:ind w:left="-540"/>
        <w:rPr>
          <w:rStyle w:val="A5"/>
          <w:b/>
        </w:rPr>
      </w:pPr>
      <w:r w:rsidRPr="0048503C">
        <w:rPr>
          <w:rStyle w:val="A5"/>
          <w:b/>
        </w:rPr>
        <w:t xml:space="preserve">Major Activities: </w:t>
      </w:r>
    </w:p>
    <w:p w:rsidR="00F06000" w:rsidRDefault="00F06000" w:rsidP="00634679">
      <w:pPr>
        <w:pStyle w:val="Default"/>
        <w:numPr>
          <w:ilvl w:val="0"/>
          <w:numId w:val="17"/>
        </w:numPr>
        <w:rPr>
          <w:rFonts w:ascii="Arial" w:hAnsi="Arial" w:cs="Arial"/>
          <w:sz w:val="23"/>
          <w:szCs w:val="23"/>
        </w:rPr>
      </w:pPr>
      <w:r>
        <w:rPr>
          <w:rFonts w:ascii="Arial" w:hAnsi="Arial" w:cs="Arial"/>
          <w:sz w:val="23"/>
          <w:szCs w:val="23"/>
        </w:rPr>
        <w:t>PRAGMA-ENT involves participation of researchers in the US, Japan, China, Taiwan, Thailand, and South Korea.</w:t>
      </w:r>
    </w:p>
    <w:p w:rsidR="00503806" w:rsidRDefault="00503806" w:rsidP="00634679">
      <w:pPr>
        <w:pStyle w:val="Default"/>
        <w:numPr>
          <w:ilvl w:val="0"/>
          <w:numId w:val="17"/>
        </w:numPr>
        <w:rPr>
          <w:rFonts w:ascii="Arial" w:hAnsi="Arial" w:cs="Arial"/>
          <w:sz w:val="23"/>
          <w:szCs w:val="23"/>
        </w:rPr>
      </w:pPr>
      <w:r>
        <w:rPr>
          <w:rFonts w:ascii="Arial" w:hAnsi="Arial" w:cs="Arial"/>
          <w:sz w:val="23"/>
          <w:szCs w:val="23"/>
        </w:rPr>
        <w:t>Teams in the US and Japan are collaborating with Internet2, National Institute of Information and Communications Technology (Japan), and Pacific Wave Peering Exchange to establish an international L2 circuit.</w:t>
      </w:r>
    </w:p>
    <w:p w:rsidR="00503806" w:rsidRDefault="00503806" w:rsidP="00634679">
      <w:pPr>
        <w:pStyle w:val="Default"/>
        <w:numPr>
          <w:ilvl w:val="0"/>
          <w:numId w:val="17"/>
        </w:numPr>
        <w:rPr>
          <w:rFonts w:ascii="Arial" w:hAnsi="Arial" w:cs="Arial"/>
          <w:sz w:val="23"/>
          <w:szCs w:val="23"/>
        </w:rPr>
      </w:pPr>
      <w:r>
        <w:rPr>
          <w:rFonts w:ascii="Arial" w:hAnsi="Arial" w:cs="Arial"/>
          <w:sz w:val="23"/>
          <w:szCs w:val="23"/>
        </w:rPr>
        <w:t xml:space="preserve">Monthly conference calls synchronize PRAGMA-ENT activities </w:t>
      </w:r>
      <w:r w:rsidR="00F06000">
        <w:rPr>
          <w:rFonts w:ascii="Arial" w:hAnsi="Arial" w:cs="Arial"/>
          <w:sz w:val="23"/>
          <w:szCs w:val="23"/>
        </w:rPr>
        <w:t>in all involved countries</w:t>
      </w:r>
      <w:r>
        <w:rPr>
          <w:rFonts w:ascii="Arial" w:hAnsi="Arial" w:cs="Arial"/>
          <w:sz w:val="23"/>
          <w:szCs w:val="23"/>
        </w:rPr>
        <w:t>.</w:t>
      </w:r>
    </w:p>
    <w:p w:rsidR="00E075ED" w:rsidRDefault="00E2506E" w:rsidP="00634679">
      <w:pPr>
        <w:pStyle w:val="Default"/>
        <w:numPr>
          <w:ilvl w:val="0"/>
          <w:numId w:val="17"/>
        </w:numPr>
        <w:rPr>
          <w:ins w:id="9" w:author="Reed Beaman" w:date="2014-08-08T15:57:00Z"/>
          <w:rFonts w:ascii="Arial" w:hAnsi="Arial" w:cs="Arial"/>
          <w:sz w:val="23"/>
          <w:szCs w:val="23"/>
        </w:rPr>
      </w:pPr>
      <w:r>
        <w:rPr>
          <w:rFonts w:ascii="Arial" w:hAnsi="Arial" w:cs="Arial"/>
          <w:sz w:val="23"/>
          <w:szCs w:val="23"/>
        </w:rPr>
        <w:t xml:space="preserve">The </w:t>
      </w:r>
      <w:r w:rsidR="00E075ED">
        <w:rPr>
          <w:rFonts w:ascii="Arial" w:hAnsi="Arial" w:cs="Arial"/>
          <w:sz w:val="23"/>
          <w:szCs w:val="23"/>
        </w:rPr>
        <w:t>Pragma Lake expedition involves participation of researchers at U. Florida, U. Wisconsin, and V</w:t>
      </w:r>
      <w:r w:rsidR="00C954B2">
        <w:rPr>
          <w:rFonts w:ascii="Arial" w:hAnsi="Arial" w:cs="Arial"/>
          <w:sz w:val="23"/>
          <w:szCs w:val="23"/>
        </w:rPr>
        <w:t>irginia Tech. The major activities</w:t>
      </w:r>
      <w:r w:rsidR="00E075ED">
        <w:rPr>
          <w:rFonts w:ascii="Arial" w:hAnsi="Arial" w:cs="Arial"/>
          <w:sz w:val="23"/>
          <w:szCs w:val="23"/>
        </w:rPr>
        <w:t xml:space="preserve"> in the reporting period have been to design, deploy, test and document an </w:t>
      </w:r>
      <w:proofErr w:type="spellStart"/>
      <w:r w:rsidR="00E075ED">
        <w:rPr>
          <w:rFonts w:ascii="Arial" w:hAnsi="Arial" w:cs="Arial"/>
          <w:sz w:val="23"/>
          <w:szCs w:val="23"/>
        </w:rPr>
        <w:t>HTCondor</w:t>
      </w:r>
      <w:proofErr w:type="spellEnd"/>
      <w:r w:rsidR="00E075ED">
        <w:rPr>
          <w:rFonts w:ascii="Arial" w:hAnsi="Arial" w:cs="Arial"/>
          <w:sz w:val="23"/>
          <w:szCs w:val="23"/>
        </w:rPr>
        <w:t xml:space="preserve"> distributed virtual cluster where nodes are connected by the IPOP virtual network overlay for this expedition. The team has met via tele-conference on a bi-weekly basis, and has reached out to additional collaborators from the GLEON </w:t>
      </w:r>
      <w:r w:rsidR="002C0FA0">
        <w:rPr>
          <w:rFonts w:ascii="Arial" w:hAnsi="Arial" w:cs="Arial"/>
          <w:sz w:val="23"/>
          <w:szCs w:val="23"/>
        </w:rPr>
        <w:t xml:space="preserve">(Global Lake Ecological Observatory Network) </w:t>
      </w:r>
      <w:r w:rsidR="00E075ED">
        <w:rPr>
          <w:rFonts w:ascii="Arial" w:hAnsi="Arial" w:cs="Arial"/>
          <w:sz w:val="23"/>
          <w:szCs w:val="23"/>
        </w:rPr>
        <w:t xml:space="preserve">community </w:t>
      </w:r>
      <w:r>
        <w:rPr>
          <w:rFonts w:ascii="Arial" w:hAnsi="Arial" w:cs="Arial"/>
          <w:sz w:val="23"/>
          <w:szCs w:val="23"/>
        </w:rPr>
        <w:t xml:space="preserve">who we expect </w:t>
      </w:r>
      <w:r w:rsidR="00E075ED">
        <w:rPr>
          <w:rFonts w:ascii="Arial" w:hAnsi="Arial" w:cs="Arial"/>
          <w:sz w:val="23"/>
          <w:szCs w:val="23"/>
        </w:rPr>
        <w:t>to be early adopters of the technology</w:t>
      </w:r>
      <w:ins w:id="10" w:author="Reed Beaman" w:date="2014-08-08T15:57:00Z">
        <w:r w:rsidR="00996923">
          <w:rPr>
            <w:rFonts w:ascii="Arial" w:hAnsi="Arial" w:cs="Arial"/>
            <w:sz w:val="23"/>
            <w:szCs w:val="23"/>
          </w:rPr>
          <w:t>.</w:t>
        </w:r>
      </w:ins>
    </w:p>
    <w:p w:rsidR="00996923" w:rsidRDefault="00996923" w:rsidP="00634679">
      <w:pPr>
        <w:pStyle w:val="Default"/>
        <w:numPr>
          <w:ilvl w:val="0"/>
          <w:numId w:val="17"/>
        </w:numPr>
        <w:rPr>
          <w:ins w:id="11" w:author="Reed Beaman" w:date="2014-08-08T15:57:00Z"/>
          <w:rFonts w:ascii="Arial" w:hAnsi="Arial" w:cs="Arial"/>
          <w:sz w:val="23"/>
          <w:szCs w:val="23"/>
        </w:rPr>
      </w:pPr>
      <w:proofErr w:type="spellStart"/>
      <w:ins w:id="12" w:author="Reed Beaman" w:date="2014-08-08T15:57:00Z">
        <w:r>
          <w:rPr>
            <w:rFonts w:ascii="Arial" w:hAnsi="Arial" w:cs="Arial"/>
            <w:sz w:val="23"/>
            <w:szCs w:val="23"/>
          </w:rPr>
          <w:t>Lifemapper</w:t>
        </w:r>
        <w:proofErr w:type="spellEnd"/>
        <w:r>
          <w:rPr>
            <w:rFonts w:ascii="Arial" w:hAnsi="Arial" w:cs="Arial"/>
            <w:sz w:val="23"/>
            <w:szCs w:val="23"/>
          </w:rPr>
          <w:t xml:space="preserve"> [</w:t>
        </w:r>
        <w:proofErr w:type="spellStart"/>
        <w:r>
          <w:rPr>
            <w:rFonts w:ascii="Arial" w:hAnsi="Arial" w:cs="Arial"/>
            <w:sz w:val="23"/>
            <w:szCs w:val="23"/>
          </w:rPr>
          <w:t>Nadya</w:t>
        </w:r>
        <w:proofErr w:type="spellEnd"/>
        <w:r>
          <w:rPr>
            <w:rFonts w:ascii="Arial" w:hAnsi="Arial" w:cs="Arial"/>
            <w:sz w:val="23"/>
            <w:szCs w:val="23"/>
          </w:rPr>
          <w:t xml:space="preserve"> and Aimee]</w:t>
        </w:r>
      </w:ins>
    </w:p>
    <w:p w:rsidR="00245238" w:rsidRDefault="00996923" w:rsidP="00996923">
      <w:pPr>
        <w:pStyle w:val="Default"/>
        <w:numPr>
          <w:ilvl w:val="0"/>
          <w:numId w:val="17"/>
        </w:numPr>
        <w:rPr>
          <w:ins w:id="13" w:author="Reed Beaman" w:date="2014-08-08T15:57:00Z"/>
          <w:rFonts w:ascii="Arial" w:hAnsi="Arial" w:cs="Arial"/>
          <w:sz w:val="23"/>
          <w:szCs w:val="23"/>
        </w:rPr>
      </w:pPr>
      <w:ins w:id="14" w:author="Reed Beaman" w:date="2014-08-08T15:57:00Z">
        <w:r>
          <w:rPr>
            <w:rFonts w:ascii="Arial" w:hAnsi="Arial" w:cs="Arial"/>
            <w:sz w:val="23"/>
            <w:szCs w:val="23"/>
          </w:rPr>
          <w:t xml:space="preserve">The </w:t>
        </w:r>
        <w:r w:rsidR="00245238">
          <w:rPr>
            <w:rFonts w:ascii="Arial" w:hAnsi="Arial" w:cs="Arial"/>
            <w:sz w:val="23"/>
            <w:szCs w:val="23"/>
          </w:rPr>
          <w:t xml:space="preserve">Biodiversity Expedition </w:t>
        </w:r>
        <w:r>
          <w:rPr>
            <w:rFonts w:ascii="Arial" w:hAnsi="Arial" w:cs="Arial"/>
            <w:sz w:val="23"/>
            <w:szCs w:val="23"/>
          </w:rPr>
          <w:t>organized a PRAGMA mini-symposium as part of the 8</w:t>
        </w:r>
        <w:r w:rsidRPr="00544760">
          <w:rPr>
            <w:rFonts w:ascii="Arial" w:hAnsi="Arial" w:cs="Arial"/>
            <w:sz w:val="23"/>
            <w:szCs w:val="23"/>
            <w:vertAlign w:val="superscript"/>
          </w:rPr>
          <w:t>th</w:t>
        </w:r>
        <w:r>
          <w:rPr>
            <w:rFonts w:ascii="Arial" w:hAnsi="Arial" w:cs="Arial"/>
            <w:sz w:val="23"/>
            <w:szCs w:val="23"/>
          </w:rPr>
          <w:t xml:space="preserve"> International Conference on Serpentine Ecology, hosted by Sabah Parks, Malaysia, in June 2014.  A set of information management needs emerged relating to the global community for aggregating data at a global scale, and PRAGMA was seen as a potential facilitator.  </w:t>
        </w:r>
      </w:ins>
    </w:p>
    <w:p w:rsidR="00996923" w:rsidRPr="00544760" w:rsidRDefault="00245238" w:rsidP="00996923">
      <w:pPr>
        <w:pStyle w:val="Default"/>
        <w:numPr>
          <w:ilvl w:val="0"/>
          <w:numId w:val="17"/>
        </w:numPr>
        <w:rPr>
          <w:ins w:id="15" w:author="Reed Beaman" w:date="2014-08-08T15:57:00Z"/>
          <w:rFonts w:ascii="Arial" w:hAnsi="Arial" w:cs="Arial"/>
          <w:sz w:val="23"/>
          <w:szCs w:val="23"/>
        </w:rPr>
      </w:pPr>
      <w:ins w:id="16" w:author="Reed Beaman" w:date="2014-08-08T15:57:00Z">
        <w:r>
          <w:rPr>
            <w:rFonts w:ascii="Arial" w:hAnsi="Arial" w:cs="Arial"/>
            <w:sz w:val="23"/>
            <w:szCs w:val="23"/>
          </w:rPr>
          <w:t xml:space="preserve">Biodiversity Expedition participants </w:t>
        </w:r>
        <w:r w:rsidR="00D179FE">
          <w:rPr>
            <w:rFonts w:ascii="Arial" w:hAnsi="Arial" w:cs="Arial"/>
            <w:sz w:val="23"/>
            <w:szCs w:val="23"/>
          </w:rPr>
          <w:t>collaborated</w:t>
        </w:r>
        <w:r>
          <w:rPr>
            <w:rFonts w:ascii="Arial" w:hAnsi="Arial" w:cs="Arial"/>
            <w:sz w:val="23"/>
            <w:szCs w:val="23"/>
          </w:rPr>
          <w:t xml:space="preserve"> with Univ. of Queensland and Sabah Parks </w:t>
        </w:r>
        <w:r w:rsidR="00D179FE">
          <w:rPr>
            <w:rFonts w:ascii="Arial" w:hAnsi="Arial" w:cs="Arial"/>
            <w:sz w:val="23"/>
            <w:szCs w:val="23"/>
          </w:rPr>
          <w:t xml:space="preserve">researchers </w:t>
        </w:r>
        <w:r>
          <w:rPr>
            <w:rFonts w:ascii="Arial" w:hAnsi="Arial" w:cs="Arial"/>
            <w:sz w:val="23"/>
            <w:szCs w:val="23"/>
          </w:rPr>
          <w:t xml:space="preserve">for </w:t>
        </w:r>
        <w:r w:rsidR="00996923">
          <w:rPr>
            <w:rFonts w:ascii="Arial" w:hAnsi="Arial" w:cs="Arial"/>
            <w:sz w:val="23"/>
            <w:szCs w:val="23"/>
          </w:rPr>
          <w:t xml:space="preserve">five days of UAV data capture on Mount </w:t>
        </w:r>
        <w:proofErr w:type="spellStart"/>
        <w:r w:rsidR="00996923">
          <w:rPr>
            <w:rFonts w:ascii="Arial" w:hAnsi="Arial" w:cs="Arial"/>
            <w:sz w:val="23"/>
            <w:szCs w:val="23"/>
          </w:rPr>
          <w:t>Kinabalu</w:t>
        </w:r>
        <w:proofErr w:type="spellEnd"/>
        <w:r>
          <w:rPr>
            <w:rFonts w:ascii="Arial" w:hAnsi="Arial" w:cs="Arial"/>
            <w:sz w:val="23"/>
            <w:szCs w:val="23"/>
          </w:rPr>
          <w:t xml:space="preserve"> (prior to the conference above).  The activity resulted in a preliminary data set of over 10,000</w:t>
        </w:r>
        <w:r w:rsidR="00996923">
          <w:rPr>
            <w:rFonts w:ascii="Arial" w:hAnsi="Arial" w:cs="Arial"/>
            <w:sz w:val="23"/>
            <w:szCs w:val="23"/>
          </w:rPr>
          <w:t xml:space="preserve"> </w:t>
        </w:r>
        <w:r>
          <w:rPr>
            <w:rFonts w:ascii="Arial" w:hAnsi="Arial" w:cs="Arial"/>
            <w:sz w:val="23"/>
            <w:szCs w:val="23"/>
          </w:rPr>
          <w:t>still images</w:t>
        </w:r>
        <w:r w:rsidR="00996923">
          <w:rPr>
            <w:rFonts w:ascii="Arial" w:hAnsi="Arial" w:cs="Arial"/>
            <w:sz w:val="23"/>
            <w:szCs w:val="23"/>
          </w:rPr>
          <w:t xml:space="preserve"> of multispectral data (4 bands) and several hours of video</w:t>
        </w:r>
        <w:r w:rsidR="00D179FE">
          <w:rPr>
            <w:rFonts w:ascii="Arial" w:hAnsi="Arial" w:cs="Arial"/>
            <w:sz w:val="23"/>
            <w:szCs w:val="23"/>
          </w:rPr>
          <w:t>.</w:t>
        </w:r>
        <w:r w:rsidR="00996923">
          <w:rPr>
            <w:rFonts w:ascii="Arial" w:hAnsi="Arial" w:cs="Arial"/>
            <w:sz w:val="23"/>
            <w:szCs w:val="23"/>
          </w:rPr>
          <w:t xml:space="preserve"> The multispectral data is still being pre-processed (an emerging CI challenge)</w:t>
        </w:r>
        <w:r w:rsidR="00D179FE">
          <w:rPr>
            <w:rFonts w:ascii="Arial" w:hAnsi="Arial" w:cs="Arial"/>
            <w:sz w:val="23"/>
            <w:szCs w:val="23"/>
          </w:rPr>
          <w:t xml:space="preserve"> as the </w:t>
        </w:r>
        <w:r w:rsidR="00996923">
          <w:rPr>
            <w:rFonts w:ascii="Arial" w:hAnsi="Arial" w:cs="Arial"/>
            <w:sz w:val="23"/>
            <w:szCs w:val="23"/>
          </w:rPr>
          <w:t>imagery will have a nominal ground resolution of ca. 15 cm.  The processing, storage, an</w:t>
        </w:r>
        <w:r>
          <w:rPr>
            <w:rFonts w:ascii="Arial" w:hAnsi="Arial" w:cs="Arial"/>
            <w:sz w:val="23"/>
            <w:szCs w:val="23"/>
          </w:rPr>
          <w:t>d sharing of these</w:t>
        </w:r>
        <w:r w:rsidR="00996923">
          <w:rPr>
            <w:rFonts w:ascii="Arial" w:hAnsi="Arial" w:cs="Arial"/>
            <w:sz w:val="23"/>
            <w:szCs w:val="23"/>
          </w:rPr>
          <w:t xml:space="preserve"> data is a </w:t>
        </w:r>
        <w:r w:rsidR="00D179FE">
          <w:rPr>
            <w:rFonts w:ascii="Arial" w:hAnsi="Arial" w:cs="Arial"/>
            <w:sz w:val="23"/>
            <w:szCs w:val="23"/>
          </w:rPr>
          <w:t>topic we hope to address together with</w:t>
        </w:r>
        <w:r w:rsidR="00996923">
          <w:rPr>
            <w:rFonts w:ascii="Arial" w:hAnsi="Arial" w:cs="Arial"/>
            <w:sz w:val="23"/>
            <w:szCs w:val="23"/>
          </w:rPr>
          <w:t xml:space="preserve"> PRAGMA</w:t>
        </w:r>
        <w:r>
          <w:rPr>
            <w:rFonts w:ascii="Arial" w:hAnsi="Arial" w:cs="Arial"/>
            <w:sz w:val="23"/>
            <w:szCs w:val="23"/>
          </w:rPr>
          <w:t>-ENT</w:t>
        </w:r>
        <w:r w:rsidR="00996923">
          <w:rPr>
            <w:rFonts w:ascii="Arial" w:hAnsi="Arial" w:cs="Arial"/>
            <w:sz w:val="23"/>
            <w:szCs w:val="23"/>
          </w:rPr>
          <w:t xml:space="preserve">. </w:t>
        </w:r>
      </w:ins>
    </w:p>
    <w:p w:rsidR="00996923" w:rsidRPr="00634679" w:rsidRDefault="00996923">
      <w:pPr>
        <w:pStyle w:val="Default"/>
        <w:ind w:left="180"/>
        <w:rPr>
          <w:rFonts w:ascii="Arial" w:hAnsi="Arial" w:cs="Arial"/>
          <w:sz w:val="23"/>
          <w:szCs w:val="23"/>
        </w:rPr>
        <w:pPrChange w:id="17" w:author="Reed Beaman" w:date="2014-08-08T15:57:00Z">
          <w:pPr>
            <w:pStyle w:val="Default"/>
            <w:numPr>
              <w:numId w:val="17"/>
            </w:numPr>
            <w:ind w:left="180" w:hanging="360"/>
          </w:pPr>
        </w:pPrChange>
      </w:pPr>
    </w:p>
    <w:p w:rsidR="007617AA" w:rsidRDefault="007617AA" w:rsidP="007617AA">
      <w:pPr>
        <w:pStyle w:val="Pa4"/>
        <w:spacing w:before="80" w:after="60"/>
        <w:ind w:left="-540"/>
        <w:rPr>
          <w:rFonts w:ascii="Folio Medium" w:hAnsi="Folio Medium" w:cs="Folio Medium"/>
          <w:color w:val="211D1E"/>
          <w:sz w:val="20"/>
          <w:szCs w:val="20"/>
        </w:rPr>
      </w:pPr>
      <w:r>
        <w:rPr>
          <w:rStyle w:val="A5"/>
        </w:rPr>
        <w:t xml:space="preserve"> </w:t>
      </w:r>
    </w:p>
    <w:p w:rsidR="007617AA" w:rsidRPr="0048503C" w:rsidRDefault="007617AA" w:rsidP="007617AA">
      <w:pPr>
        <w:pStyle w:val="Pa4"/>
        <w:spacing w:before="80" w:after="60"/>
        <w:ind w:left="-540"/>
        <w:rPr>
          <w:rStyle w:val="A5"/>
          <w:b/>
        </w:rPr>
      </w:pPr>
      <w:r w:rsidRPr="0048503C">
        <w:rPr>
          <w:rStyle w:val="A5"/>
          <w:b/>
        </w:rPr>
        <w:t xml:space="preserve">Specific Objectives: </w:t>
      </w:r>
    </w:p>
    <w:p w:rsidR="00DE3159" w:rsidRPr="0048503C" w:rsidRDefault="00DE3159" w:rsidP="007617AA">
      <w:pPr>
        <w:pStyle w:val="Default"/>
      </w:pPr>
    </w:p>
    <w:p w:rsidR="007617AA" w:rsidRPr="0048503C" w:rsidRDefault="007617AA" w:rsidP="007617AA">
      <w:pPr>
        <w:pStyle w:val="Pa4"/>
        <w:spacing w:before="80" w:after="60"/>
        <w:ind w:left="-540"/>
        <w:rPr>
          <w:rStyle w:val="A5"/>
          <w:b/>
        </w:rPr>
      </w:pPr>
      <w:r w:rsidRPr="0048503C">
        <w:rPr>
          <w:rStyle w:val="A5"/>
          <w:b/>
        </w:rPr>
        <w:t xml:space="preserve">Significant Results: </w:t>
      </w:r>
    </w:p>
    <w:p w:rsidR="00DE3159" w:rsidRPr="0048503C" w:rsidRDefault="00DE3159" w:rsidP="007617AA">
      <w:pPr>
        <w:pStyle w:val="Default"/>
      </w:pPr>
    </w:p>
    <w:p w:rsidR="007617AA" w:rsidRPr="0048503C" w:rsidRDefault="007617AA" w:rsidP="007617AA">
      <w:pPr>
        <w:pStyle w:val="Pa4"/>
        <w:spacing w:before="80" w:after="60"/>
        <w:ind w:left="-540"/>
        <w:rPr>
          <w:rStyle w:val="A5"/>
          <w:b/>
        </w:rPr>
      </w:pPr>
      <w:r w:rsidRPr="0048503C">
        <w:rPr>
          <w:rStyle w:val="A5"/>
          <w:b/>
        </w:rPr>
        <w:t xml:space="preserve">Key outcomes or other achievements: </w:t>
      </w:r>
    </w:p>
    <w:p w:rsidR="00503806" w:rsidRDefault="00503806" w:rsidP="00503806">
      <w:pPr>
        <w:pStyle w:val="Default"/>
        <w:numPr>
          <w:ilvl w:val="0"/>
          <w:numId w:val="17"/>
        </w:numPr>
        <w:rPr>
          <w:rFonts w:ascii="Arial" w:hAnsi="Arial" w:cs="Arial"/>
          <w:sz w:val="23"/>
          <w:szCs w:val="23"/>
        </w:rPr>
      </w:pPr>
      <w:r>
        <w:rPr>
          <w:rFonts w:ascii="Arial" w:hAnsi="Arial" w:cs="Arial"/>
          <w:sz w:val="23"/>
          <w:szCs w:val="23"/>
        </w:rPr>
        <w:lastRenderedPageBreak/>
        <w:t xml:space="preserve">An end-to-end wide-area software-defined network has been established between UF and UCSD. An Internet2 AL2S VLAN connects hardware </w:t>
      </w:r>
      <w:proofErr w:type="spellStart"/>
      <w:r>
        <w:rPr>
          <w:rFonts w:ascii="Arial" w:hAnsi="Arial" w:cs="Arial"/>
          <w:sz w:val="23"/>
          <w:szCs w:val="23"/>
        </w:rPr>
        <w:t>OpenFlow</w:t>
      </w:r>
      <w:proofErr w:type="spellEnd"/>
      <w:r>
        <w:rPr>
          <w:rFonts w:ascii="Arial" w:hAnsi="Arial" w:cs="Arial"/>
          <w:sz w:val="23"/>
          <w:szCs w:val="23"/>
        </w:rPr>
        <w:t xml:space="preserve"> switches at UF and UCSD.</w:t>
      </w:r>
    </w:p>
    <w:p w:rsidR="00503806" w:rsidRDefault="00503806" w:rsidP="00503806">
      <w:pPr>
        <w:pStyle w:val="Default"/>
        <w:numPr>
          <w:ilvl w:val="0"/>
          <w:numId w:val="17"/>
        </w:numPr>
        <w:rPr>
          <w:rFonts w:ascii="Arial" w:hAnsi="Arial" w:cs="Arial"/>
          <w:sz w:val="23"/>
          <w:szCs w:val="23"/>
        </w:rPr>
      </w:pPr>
      <w:r>
        <w:rPr>
          <w:rFonts w:ascii="Arial" w:hAnsi="Arial" w:cs="Arial"/>
          <w:sz w:val="23"/>
          <w:szCs w:val="23"/>
        </w:rPr>
        <w:t xml:space="preserve">Software tunnels have been used to connect US and Japanese sites, establishing an international </w:t>
      </w:r>
      <w:r w:rsidR="00784ADC">
        <w:rPr>
          <w:rFonts w:ascii="Arial" w:hAnsi="Arial" w:cs="Arial"/>
          <w:sz w:val="23"/>
          <w:szCs w:val="23"/>
        </w:rPr>
        <w:t xml:space="preserve">network of </w:t>
      </w:r>
      <w:proofErr w:type="spellStart"/>
      <w:r w:rsidR="00784ADC">
        <w:rPr>
          <w:rFonts w:ascii="Arial" w:hAnsi="Arial" w:cs="Arial"/>
          <w:sz w:val="23"/>
          <w:szCs w:val="23"/>
        </w:rPr>
        <w:t>OpenFlow</w:t>
      </w:r>
      <w:proofErr w:type="spellEnd"/>
      <w:r w:rsidR="00784ADC">
        <w:rPr>
          <w:rFonts w:ascii="Arial" w:hAnsi="Arial" w:cs="Arial"/>
          <w:sz w:val="23"/>
          <w:szCs w:val="23"/>
        </w:rPr>
        <w:t xml:space="preserve"> switches</w:t>
      </w:r>
      <w:r>
        <w:rPr>
          <w:rFonts w:ascii="Arial" w:hAnsi="Arial" w:cs="Arial"/>
          <w:sz w:val="23"/>
          <w:szCs w:val="23"/>
        </w:rPr>
        <w:t>.</w:t>
      </w:r>
    </w:p>
    <w:p w:rsidR="00E2506E" w:rsidRDefault="00E2506E" w:rsidP="00503806">
      <w:pPr>
        <w:pStyle w:val="Default"/>
        <w:numPr>
          <w:ilvl w:val="0"/>
          <w:numId w:val="17"/>
        </w:numPr>
        <w:rPr>
          <w:rFonts w:ascii="Arial" w:hAnsi="Arial" w:cs="Arial"/>
          <w:sz w:val="23"/>
          <w:szCs w:val="23"/>
        </w:rPr>
      </w:pPr>
      <w:r>
        <w:rPr>
          <w:rFonts w:ascii="Arial" w:hAnsi="Arial" w:cs="Arial"/>
          <w:sz w:val="23"/>
          <w:szCs w:val="23"/>
        </w:rPr>
        <w:t>Lake expedition users typically work on Windows environments; to better support Windows computers, an enhancement to the IPOP software has been implemented in the form of a service that monitors the status of the IPOP software and automatic starts/restarts IPOP.</w:t>
      </w:r>
    </w:p>
    <w:p w:rsidR="00E2506E" w:rsidRPr="00E2506E" w:rsidRDefault="002C26D6" w:rsidP="00E2506E">
      <w:pPr>
        <w:pStyle w:val="Default"/>
        <w:numPr>
          <w:ilvl w:val="0"/>
          <w:numId w:val="17"/>
        </w:numPr>
        <w:rPr>
          <w:rFonts w:ascii="Arial" w:hAnsi="Arial" w:cs="Arial"/>
          <w:sz w:val="23"/>
          <w:szCs w:val="23"/>
        </w:rPr>
      </w:pPr>
      <w:r>
        <w:rPr>
          <w:rFonts w:ascii="Arial" w:hAnsi="Arial" w:cs="Arial"/>
          <w:sz w:val="23"/>
          <w:szCs w:val="23"/>
        </w:rPr>
        <w:t>A</w:t>
      </w:r>
      <w:r w:rsidR="00E2506E">
        <w:rPr>
          <w:rFonts w:ascii="Arial" w:hAnsi="Arial" w:cs="Arial"/>
          <w:sz w:val="23"/>
          <w:szCs w:val="23"/>
        </w:rPr>
        <w:t xml:space="preserve"> prototype </w:t>
      </w:r>
      <w:proofErr w:type="spellStart"/>
      <w:r w:rsidR="00E2506E">
        <w:rPr>
          <w:rFonts w:ascii="Arial" w:hAnsi="Arial" w:cs="Arial"/>
          <w:sz w:val="23"/>
          <w:szCs w:val="23"/>
        </w:rPr>
        <w:t>HTCondor</w:t>
      </w:r>
      <w:proofErr w:type="spellEnd"/>
      <w:r w:rsidR="00E2506E">
        <w:rPr>
          <w:rFonts w:ascii="Arial" w:hAnsi="Arial" w:cs="Arial"/>
          <w:sz w:val="23"/>
          <w:szCs w:val="23"/>
        </w:rPr>
        <w:t xml:space="preserve"> pool with Windows virtual machines and running the IPOP overlay has been deployed at University of Florida resources, and documentation has been created in a </w:t>
      </w:r>
      <w:proofErr w:type="spellStart"/>
      <w:r w:rsidR="00E2506E">
        <w:rPr>
          <w:rFonts w:ascii="Arial" w:hAnsi="Arial" w:cs="Arial"/>
          <w:sz w:val="23"/>
          <w:szCs w:val="23"/>
        </w:rPr>
        <w:t>GitHub</w:t>
      </w:r>
      <w:proofErr w:type="spellEnd"/>
      <w:r w:rsidR="00E2506E">
        <w:rPr>
          <w:rFonts w:ascii="Arial" w:hAnsi="Arial" w:cs="Arial"/>
          <w:sz w:val="23"/>
          <w:szCs w:val="23"/>
        </w:rPr>
        <w:t xml:space="preserve"> repository for the expedition (</w:t>
      </w:r>
      <w:hyperlink r:id="rId10" w:history="1">
        <w:r w:rsidR="00AB63BF" w:rsidRPr="0097131E">
          <w:rPr>
            <w:rStyle w:val="Hyperlink"/>
            <w:rFonts w:ascii="Arial" w:hAnsi="Arial" w:cs="Arial"/>
            <w:sz w:val="23"/>
            <w:szCs w:val="23"/>
          </w:rPr>
          <w:t>www.github.com/graple</w:t>
        </w:r>
      </w:hyperlink>
      <w:r w:rsidR="00E2506E">
        <w:rPr>
          <w:rFonts w:ascii="Arial" w:hAnsi="Arial" w:cs="Arial"/>
          <w:sz w:val="23"/>
          <w:szCs w:val="23"/>
        </w:rPr>
        <w:t>)</w:t>
      </w:r>
      <w:r w:rsidR="00AB63BF">
        <w:rPr>
          <w:rFonts w:ascii="Arial" w:hAnsi="Arial" w:cs="Arial"/>
          <w:sz w:val="23"/>
          <w:szCs w:val="23"/>
        </w:rPr>
        <w:t>. The prototype at UF is slated to have 50 cores deployed at UF by the end of August 2014.</w:t>
      </w:r>
    </w:p>
    <w:p w:rsidR="007617AA" w:rsidRDefault="007617AA" w:rsidP="007617AA">
      <w:pPr>
        <w:pStyle w:val="Default"/>
      </w:pPr>
    </w:p>
    <w:p w:rsidR="007617AA" w:rsidRDefault="007617AA" w:rsidP="007617AA">
      <w:pPr>
        <w:pStyle w:val="Default"/>
      </w:pPr>
    </w:p>
    <w:p w:rsidR="007617AA" w:rsidRPr="0048503C" w:rsidRDefault="007617AA" w:rsidP="007617AA">
      <w:pPr>
        <w:pStyle w:val="Default"/>
      </w:pPr>
    </w:p>
    <w:p w:rsidR="007617AA" w:rsidRDefault="007617AA" w:rsidP="007617AA">
      <w:pPr>
        <w:pStyle w:val="Pa4"/>
        <w:spacing w:before="80" w:after="60"/>
        <w:ind w:left="-540"/>
        <w:rPr>
          <w:rStyle w:val="A4"/>
        </w:rPr>
      </w:pPr>
      <w:r>
        <w:rPr>
          <w:rStyle w:val="A4"/>
        </w:rPr>
        <w:t xml:space="preserve">What opportunities for training and professional development has the project </w:t>
      </w:r>
      <w:commentRangeStart w:id="18"/>
      <w:r>
        <w:rPr>
          <w:rStyle w:val="A4"/>
        </w:rPr>
        <w:t>provided</w:t>
      </w:r>
      <w:commentRangeEnd w:id="18"/>
      <w:r w:rsidR="009424EE">
        <w:rPr>
          <w:rStyle w:val="CommentReference"/>
          <w:rFonts w:asciiTheme="minorHAnsi" w:eastAsiaTheme="minorHAnsi" w:hAnsiTheme="minorHAnsi" w:cstheme="minorBidi"/>
        </w:rPr>
        <w:commentReference w:id="18"/>
      </w:r>
      <w:r>
        <w:rPr>
          <w:rStyle w:val="A4"/>
        </w:rPr>
        <w:t xml:space="preserve">? </w:t>
      </w:r>
    </w:p>
    <w:p w:rsidR="002824B0" w:rsidRDefault="002824B0" w:rsidP="002824B0">
      <w:pPr>
        <w:pStyle w:val="Default"/>
      </w:pPr>
    </w:p>
    <w:p w:rsidR="002824B0" w:rsidRDefault="002824B0" w:rsidP="002824B0">
      <w:pPr>
        <w:pStyle w:val="Default"/>
        <w:rPr>
          <w:rFonts w:ascii="Arial" w:hAnsi="Arial" w:cs="Arial"/>
          <w:sz w:val="23"/>
          <w:szCs w:val="23"/>
        </w:rPr>
      </w:pPr>
      <w:r>
        <w:rPr>
          <w:rFonts w:ascii="Arial" w:hAnsi="Arial" w:cs="Arial"/>
          <w:sz w:val="23"/>
          <w:szCs w:val="23"/>
        </w:rPr>
        <w:t>On-line seminars exposed students at PRAGMA institutions (in the US and abroad) to the technologies being integrated into PRAGMA-ENT. The seminar “Towards Software-Defined Systems”, delivered by José Fortes in February 2014, introduced to the PRAGMA community the concepts and technologies that will be integrated and exposed in PRAGMA-ENT.</w:t>
      </w:r>
    </w:p>
    <w:p w:rsidR="002C0FA0" w:rsidRDefault="002C0FA0" w:rsidP="002824B0">
      <w:pPr>
        <w:pStyle w:val="Default"/>
        <w:rPr>
          <w:rFonts w:ascii="Arial" w:hAnsi="Arial" w:cs="Arial"/>
          <w:sz w:val="23"/>
          <w:szCs w:val="23"/>
        </w:rPr>
      </w:pPr>
      <w:r>
        <w:rPr>
          <w:rFonts w:ascii="Arial" w:hAnsi="Arial" w:cs="Arial"/>
          <w:sz w:val="23"/>
          <w:szCs w:val="23"/>
        </w:rPr>
        <w:t>The lake expedition has provided opportunities for development of students at the participating institutions in High-Throughput Computing (HTC) and overlay virtual network software.</w:t>
      </w:r>
    </w:p>
    <w:p w:rsidR="007617AA" w:rsidRDefault="007617AA" w:rsidP="007617AA">
      <w:pPr>
        <w:pStyle w:val="Default"/>
      </w:pPr>
    </w:p>
    <w:p w:rsidR="007617AA" w:rsidRDefault="007617AA" w:rsidP="007617AA">
      <w:pPr>
        <w:pStyle w:val="Default"/>
      </w:pPr>
    </w:p>
    <w:p w:rsidR="007617AA" w:rsidRPr="0048503C" w:rsidRDefault="007617AA" w:rsidP="007617AA">
      <w:pPr>
        <w:pStyle w:val="Default"/>
      </w:pPr>
    </w:p>
    <w:p w:rsidR="007617AA" w:rsidRDefault="007617AA" w:rsidP="007617AA">
      <w:pPr>
        <w:pStyle w:val="Pa4"/>
        <w:spacing w:before="80" w:after="60"/>
        <w:ind w:left="-540"/>
        <w:rPr>
          <w:rStyle w:val="A4"/>
        </w:rPr>
      </w:pPr>
      <w:r>
        <w:rPr>
          <w:rStyle w:val="A4"/>
        </w:rPr>
        <w:t xml:space="preserve">How have the results been disseminated to communities of </w:t>
      </w:r>
      <w:commentRangeStart w:id="19"/>
      <w:r>
        <w:rPr>
          <w:rStyle w:val="A4"/>
        </w:rPr>
        <w:t>interest</w:t>
      </w:r>
      <w:commentRangeEnd w:id="19"/>
      <w:r w:rsidR="009424EE">
        <w:rPr>
          <w:rStyle w:val="CommentReference"/>
          <w:rFonts w:asciiTheme="minorHAnsi" w:eastAsiaTheme="minorHAnsi" w:hAnsiTheme="minorHAnsi" w:cstheme="minorBidi"/>
        </w:rPr>
        <w:commentReference w:id="19"/>
      </w:r>
      <w:r>
        <w:rPr>
          <w:rStyle w:val="A4"/>
        </w:rPr>
        <w:t xml:space="preserve">? </w:t>
      </w:r>
    </w:p>
    <w:p w:rsidR="002824B0" w:rsidRDefault="002824B0" w:rsidP="002824B0">
      <w:pPr>
        <w:pStyle w:val="Default"/>
        <w:rPr>
          <w:rFonts w:ascii="Arial" w:hAnsi="Arial" w:cs="Arial"/>
          <w:sz w:val="23"/>
          <w:szCs w:val="23"/>
        </w:rPr>
      </w:pPr>
    </w:p>
    <w:p w:rsidR="007617AA" w:rsidRDefault="002824B0" w:rsidP="002824B0">
      <w:pPr>
        <w:pStyle w:val="Default"/>
        <w:rPr>
          <w:rFonts w:ascii="Arial" w:hAnsi="Arial" w:cs="Arial"/>
          <w:sz w:val="23"/>
          <w:szCs w:val="23"/>
        </w:rPr>
      </w:pPr>
      <w:r>
        <w:rPr>
          <w:rFonts w:ascii="Arial" w:hAnsi="Arial" w:cs="Arial"/>
          <w:sz w:val="23"/>
          <w:szCs w:val="23"/>
        </w:rPr>
        <w:t>PRAGMA-ENT activities and results are shared with PRAGMA community during semi-annual PRAGMA meetings.</w:t>
      </w:r>
    </w:p>
    <w:p w:rsidR="002824B0" w:rsidRDefault="002824B0" w:rsidP="002824B0">
      <w:pPr>
        <w:pStyle w:val="Default"/>
        <w:rPr>
          <w:rFonts w:ascii="Arial" w:hAnsi="Arial" w:cs="Arial"/>
          <w:sz w:val="23"/>
          <w:szCs w:val="23"/>
        </w:rPr>
      </w:pPr>
      <w:r>
        <w:rPr>
          <w:rFonts w:ascii="Arial" w:hAnsi="Arial" w:cs="Arial"/>
          <w:sz w:val="23"/>
          <w:szCs w:val="23"/>
        </w:rPr>
        <w:t>PRAGMA-ENT webpage, on the main PRAGMA website, disseminates PRAGMA-ENT to a broad</w:t>
      </w:r>
      <w:r w:rsidR="00BF3E56">
        <w:rPr>
          <w:rFonts w:ascii="Arial" w:hAnsi="Arial" w:cs="Arial"/>
          <w:sz w:val="23"/>
          <w:szCs w:val="23"/>
        </w:rPr>
        <w:t>er</w:t>
      </w:r>
      <w:r>
        <w:rPr>
          <w:rFonts w:ascii="Arial" w:hAnsi="Arial" w:cs="Arial"/>
          <w:sz w:val="23"/>
          <w:szCs w:val="23"/>
        </w:rPr>
        <w:t xml:space="preserve"> community.</w:t>
      </w:r>
    </w:p>
    <w:p w:rsidR="002C26D6" w:rsidRDefault="002C26D6" w:rsidP="002824B0">
      <w:pPr>
        <w:pStyle w:val="Default"/>
        <w:rPr>
          <w:del w:id="20" w:author="Reed Beaman" w:date="2014-08-08T15:57:00Z"/>
          <w:rFonts w:ascii="Arial" w:hAnsi="Arial" w:cs="Arial"/>
          <w:sz w:val="23"/>
          <w:szCs w:val="23"/>
        </w:rPr>
      </w:pPr>
    </w:p>
    <w:p w:rsidR="002C0FA0" w:rsidRDefault="002C0FA0" w:rsidP="002824B0">
      <w:pPr>
        <w:pStyle w:val="Default"/>
        <w:rPr>
          <w:rFonts w:ascii="Arial" w:hAnsi="Arial"/>
          <w:sz w:val="23"/>
          <w:rPrChange w:id="21" w:author="Reed Beaman" w:date="2014-08-08T15:57:00Z">
            <w:rPr/>
          </w:rPrChange>
        </w:rPr>
      </w:pPr>
      <w:r>
        <w:rPr>
          <w:rFonts w:ascii="Arial" w:hAnsi="Arial" w:cs="Arial"/>
          <w:sz w:val="23"/>
          <w:szCs w:val="23"/>
        </w:rPr>
        <w:t>Lake expedition activities have been disseminated through the PRAGMA and GLEON web sites. Enhancements and documentation on the IPOP software have been disseminated through the IPOP project’s Web site.</w:t>
      </w:r>
    </w:p>
    <w:p w:rsidR="00D179FE" w:rsidRDefault="00D179FE" w:rsidP="002824B0">
      <w:pPr>
        <w:pStyle w:val="Default"/>
        <w:rPr>
          <w:ins w:id="22" w:author="Reed Beaman" w:date="2014-08-08T15:57:00Z"/>
        </w:rPr>
      </w:pPr>
      <w:ins w:id="23" w:author="Reed Beaman" w:date="2014-08-08T15:57:00Z">
        <w:r>
          <w:rPr>
            <w:rFonts w:ascii="Arial" w:hAnsi="Arial" w:cs="Arial"/>
            <w:sz w:val="23"/>
            <w:szCs w:val="23"/>
          </w:rPr>
          <w:t>Biodiversity Expedition activities were disseminated on the ICSE web site and through direct interaction with serpentine ecologists in the mini-PRAGMA symposium.  The proceedings of the conference/symposium will be published.</w:t>
        </w:r>
      </w:ins>
    </w:p>
    <w:p w:rsidR="007617AA" w:rsidRDefault="007617AA" w:rsidP="007617AA">
      <w:pPr>
        <w:pStyle w:val="Default"/>
      </w:pPr>
    </w:p>
    <w:p w:rsidR="007617AA" w:rsidRPr="0048503C" w:rsidRDefault="007617AA" w:rsidP="007617AA">
      <w:pPr>
        <w:pStyle w:val="Default"/>
      </w:pPr>
    </w:p>
    <w:p w:rsidR="007617AA" w:rsidRDefault="007617AA" w:rsidP="007617AA">
      <w:pPr>
        <w:ind w:left="-540"/>
        <w:rPr>
          <w:rStyle w:val="A4"/>
        </w:rPr>
      </w:pPr>
      <w:r>
        <w:rPr>
          <w:rStyle w:val="A4"/>
        </w:rPr>
        <w:t xml:space="preserve">What do you plan to do during the next reporting period to accomplish the </w:t>
      </w:r>
      <w:commentRangeStart w:id="24"/>
      <w:r>
        <w:rPr>
          <w:rStyle w:val="A4"/>
        </w:rPr>
        <w:t>goals</w:t>
      </w:r>
      <w:commentRangeEnd w:id="24"/>
      <w:r w:rsidR="009424EE">
        <w:rPr>
          <w:rStyle w:val="CommentReference"/>
        </w:rPr>
        <w:commentReference w:id="24"/>
      </w:r>
      <w:r>
        <w:rPr>
          <w:rStyle w:val="A4"/>
        </w:rPr>
        <w:t>?</w:t>
      </w:r>
    </w:p>
    <w:p w:rsidR="00BF3E56" w:rsidRDefault="00BF3E56" w:rsidP="00BF3E56">
      <w:pPr>
        <w:pStyle w:val="Default"/>
        <w:rPr>
          <w:rFonts w:ascii="Arial" w:hAnsi="Arial" w:cs="Arial"/>
          <w:sz w:val="23"/>
          <w:szCs w:val="23"/>
        </w:rPr>
      </w:pPr>
      <w:r>
        <w:rPr>
          <w:rFonts w:ascii="Arial" w:hAnsi="Arial" w:cs="Arial"/>
          <w:sz w:val="23"/>
          <w:szCs w:val="23"/>
        </w:rPr>
        <w:lastRenderedPageBreak/>
        <w:t xml:space="preserve">PRAGMA-ENT participants will continue to interact monthly through on-line meetings. PRAGMA-ENT infrastructure will be expanded to include more sites and countries, and a second team, focused on applications, will work on the integration of PRAGMA multi-cloud and user-defined trust envelopes. </w:t>
      </w:r>
    </w:p>
    <w:p w:rsidR="002C26D6" w:rsidRDefault="002C26D6" w:rsidP="00BF3E56">
      <w:pPr>
        <w:pStyle w:val="Default"/>
        <w:rPr>
          <w:rFonts w:ascii="Arial" w:hAnsi="Arial" w:cs="Arial"/>
          <w:sz w:val="23"/>
          <w:szCs w:val="23"/>
        </w:rPr>
      </w:pPr>
    </w:p>
    <w:p w:rsidR="004570C2" w:rsidRDefault="004570C2" w:rsidP="00BF3E56">
      <w:pPr>
        <w:pStyle w:val="Default"/>
        <w:rPr>
          <w:rFonts w:ascii="Arial" w:hAnsi="Arial" w:cs="Arial"/>
          <w:sz w:val="23"/>
          <w:szCs w:val="23"/>
        </w:rPr>
      </w:pPr>
      <w:r>
        <w:rPr>
          <w:rFonts w:ascii="Arial" w:hAnsi="Arial" w:cs="Arial"/>
          <w:sz w:val="23"/>
          <w:szCs w:val="23"/>
        </w:rPr>
        <w:t xml:space="preserve">The Lake expedition participants will continue to interact bi-weekly through conference calls. The team plans to have a presentation and demonstration of the </w:t>
      </w:r>
      <w:proofErr w:type="spellStart"/>
      <w:r>
        <w:rPr>
          <w:rFonts w:ascii="Arial" w:hAnsi="Arial" w:cs="Arial"/>
          <w:sz w:val="23"/>
          <w:szCs w:val="23"/>
        </w:rPr>
        <w:t>HTCondor</w:t>
      </w:r>
      <w:proofErr w:type="spellEnd"/>
      <w:r>
        <w:rPr>
          <w:rFonts w:ascii="Arial" w:hAnsi="Arial" w:cs="Arial"/>
          <w:sz w:val="23"/>
          <w:szCs w:val="23"/>
        </w:rPr>
        <w:t xml:space="preserve">/IPOP system at the GLEON-16 meeting in Quebec, Canada, and at the PRAGMA meetings, both in October 2014; a planned outcome of these events is to bring additional users and computing resources from the GLEON and PRAGMA communities to the distributed </w:t>
      </w:r>
      <w:proofErr w:type="spellStart"/>
      <w:r>
        <w:rPr>
          <w:rFonts w:ascii="Arial" w:hAnsi="Arial" w:cs="Arial"/>
          <w:sz w:val="23"/>
          <w:szCs w:val="23"/>
        </w:rPr>
        <w:t>HTCondor</w:t>
      </w:r>
      <w:proofErr w:type="spellEnd"/>
      <w:r>
        <w:rPr>
          <w:rFonts w:ascii="Arial" w:hAnsi="Arial" w:cs="Arial"/>
          <w:sz w:val="23"/>
          <w:szCs w:val="23"/>
        </w:rPr>
        <w:t xml:space="preserve">/IPOP virtual cluster. The team also plans to pursue supplementary travel funds to bring computer science and limnology students to these events to catalyze interactions between the two domains.  </w:t>
      </w:r>
    </w:p>
    <w:p w:rsidR="00BF3E56" w:rsidRDefault="00BF3E56" w:rsidP="007617AA">
      <w:pPr>
        <w:ind w:left="-540"/>
        <w:rPr>
          <w:rStyle w:val="A4"/>
        </w:rPr>
      </w:pPr>
    </w:p>
    <w:p w:rsidR="00BF3E56" w:rsidRDefault="00BF3E56" w:rsidP="007617AA">
      <w:pPr>
        <w:ind w:left="-540"/>
        <w:rPr>
          <w:rStyle w:val="A4"/>
        </w:rPr>
      </w:pPr>
    </w:p>
    <w:p w:rsidR="007617AA" w:rsidRPr="00DA20FB" w:rsidRDefault="007617AA" w:rsidP="007617AA">
      <w:pPr>
        <w:ind w:left="-540"/>
        <w:rPr>
          <w:rStyle w:val="A4"/>
          <w:b w:val="0"/>
          <w:bCs w:val="0"/>
        </w:rPr>
      </w:pPr>
      <w:r w:rsidRPr="00DA20FB">
        <w:rPr>
          <w:rStyle w:val="A4"/>
        </w:rPr>
        <w:t xml:space="preserve">NOTE: You may upload </w:t>
      </w:r>
      <w:r>
        <w:rPr>
          <w:rStyle w:val="A4"/>
        </w:rPr>
        <w:t xml:space="preserve">PDF </w:t>
      </w:r>
      <w:r w:rsidRPr="00DA20FB">
        <w:rPr>
          <w:rStyle w:val="A4"/>
        </w:rPr>
        <w:t xml:space="preserve">files with images, tables, charts, or other graphics in support of </w:t>
      </w:r>
      <w:r>
        <w:rPr>
          <w:rStyle w:val="A4"/>
        </w:rPr>
        <w:t>the Accomplishments</w:t>
      </w:r>
      <w:r w:rsidRPr="00DA20FB">
        <w:rPr>
          <w:rStyle w:val="A4"/>
        </w:rPr>
        <w:t xml:space="preserve"> section. You may upload up to 4 </w:t>
      </w:r>
      <w:r>
        <w:rPr>
          <w:rStyle w:val="A4"/>
        </w:rPr>
        <w:t xml:space="preserve">PDF </w:t>
      </w:r>
      <w:r w:rsidRPr="00DA20FB">
        <w:rPr>
          <w:rStyle w:val="A4"/>
        </w:rPr>
        <w:t>files with a maximum file size of 5 MB each.</w:t>
      </w:r>
    </w:p>
    <w:p w:rsidR="007617AA" w:rsidRPr="000A4CA4" w:rsidRDefault="007617AA" w:rsidP="007617AA">
      <w:pPr>
        <w:ind w:left="-540"/>
        <w:rPr>
          <w:rStyle w:val="A4"/>
        </w:rPr>
      </w:pPr>
      <w:r>
        <w:rPr>
          <w:rStyle w:val="A4"/>
        </w:rPr>
        <w:t xml:space="preserve"> </w:t>
      </w:r>
      <w:r w:rsidRPr="000A4CA4">
        <w:rPr>
          <w:b/>
          <w:bCs/>
          <w:color w:val="F89826"/>
          <w:sz w:val="48"/>
          <w:szCs w:val="48"/>
        </w:rPr>
        <w:t>Products</w:t>
      </w:r>
      <w:r>
        <w:rPr>
          <w:b/>
          <w:bCs/>
          <w:color w:val="F89826"/>
          <w:sz w:val="48"/>
          <w:szCs w:val="48"/>
        </w:rPr>
        <w:br/>
      </w:r>
      <w:r>
        <w:rPr>
          <w:rStyle w:val="A4"/>
        </w:rPr>
        <w:t xml:space="preserve"> </w:t>
      </w:r>
      <w:r>
        <w:rPr>
          <w:rStyle w:val="A4"/>
        </w:rPr>
        <w:br/>
      </w:r>
      <w:r w:rsidRPr="000A4CA4">
        <w:rPr>
          <w:rStyle w:val="A4"/>
          <w:color w:val="auto"/>
        </w:rPr>
        <w:t>You have the option of selecting “nothing to report” in this section.  There are no limitations to the number of entries you submit and you can also pull information directly from Thomson Search when using the online tool on Research.gov.</w:t>
      </w:r>
    </w:p>
    <w:p w:rsidR="007617AA" w:rsidRDefault="007617AA" w:rsidP="007617AA">
      <w:pPr>
        <w:pStyle w:val="Default"/>
        <w:spacing w:before="360" w:after="60" w:line="281" w:lineRule="atLeast"/>
        <w:ind w:left="-540"/>
        <w:rPr>
          <w:rFonts w:ascii="Folio Light" w:hAnsi="Folio Light" w:cs="Folio Light"/>
          <w:color w:val="005597"/>
          <w:sz w:val="22"/>
          <w:szCs w:val="22"/>
        </w:rPr>
      </w:pPr>
      <w:r>
        <w:rPr>
          <w:rStyle w:val="A4"/>
        </w:rPr>
        <w:t xml:space="preserve">Within the Products section, you can list any products resulting from your project during the specified reporting period, such </w:t>
      </w:r>
      <w:commentRangeStart w:id="25"/>
      <w:commentRangeStart w:id="26"/>
      <w:commentRangeStart w:id="27"/>
      <w:r>
        <w:rPr>
          <w:rStyle w:val="A4"/>
        </w:rPr>
        <w:t>as</w:t>
      </w:r>
      <w:commentRangeEnd w:id="25"/>
      <w:r w:rsidR="009424EE">
        <w:rPr>
          <w:rStyle w:val="CommentReference"/>
          <w:rFonts w:asciiTheme="minorHAnsi" w:eastAsiaTheme="minorHAnsi" w:hAnsiTheme="minorHAnsi" w:cstheme="minorBidi"/>
          <w:color w:val="auto"/>
        </w:rPr>
        <w:commentReference w:id="25"/>
      </w:r>
      <w:commentRangeEnd w:id="26"/>
      <w:commentRangeEnd w:id="27"/>
      <w:r w:rsidR="00F06000">
        <w:rPr>
          <w:rStyle w:val="CommentReference"/>
          <w:rFonts w:asciiTheme="minorHAnsi" w:eastAsiaTheme="minorHAnsi" w:hAnsiTheme="minorHAnsi" w:cstheme="minorBidi"/>
          <w:color w:val="auto"/>
        </w:rPr>
        <w:commentReference w:id="26"/>
      </w:r>
      <w:r w:rsidR="008C5424">
        <w:rPr>
          <w:rStyle w:val="CommentReference"/>
          <w:rFonts w:asciiTheme="minorHAnsi" w:eastAsiaTheme="minorHAnsi" w:hAnsiTheme="minorHAnsi" w:cstheme="minorBidi"/>
          <w:color w:val="auto"/>
        </w:rPr>
        <w:commentReference w:id="27"/>
      </w:r>
      <w:r>
        <w:rPr>
          <w:rStyle w:val="A4"/>
        </w:rPr>
        <w:t xml:space="preserve">: </w:t>
      </w:r>
    </w:p>
    <w:p w:rsidR="007617AA" w:rsidRDefault="007617AA" w:rsidP="007617AA">
      <w:pPr>
        <w:pStyle w:val="Pa4"/>
        <w:spacing w:before="80" w:after="60"/>
        <w:ind w:left="-540"/>
        <w:rPr>
          <w:rStyle w:val="A5"/>
          <w:b/>
        </w:rPr>
      </w:pPr>
      <w:r w:rsidRPr="000A4CA4">
        <w:rPr>
          <w:rStyle w:val="A5"/>
          <w:b/>
        </w:rPr>
        <w:t xml:space="preserve">Journals: </w:t>
      </w:r>
    </w:p>
    <w:p w:rsidR="00245EB9" w:rsidRPr="002C26D6" w:rsidRDefault="00245EB9" w:rsidP="002C26D6">
      <w:pPr>
        <w:pStyle w:val="Default"/>
      </w:pPr>
      <w:r w:rsidRPr="00245EB9">
        <w:t xml:space="preserve">Pierre St </w:t>
      </w:r>
      <w:proofErr w:type="spellStart"/>
      <w:r w:rsidRPr="00245EB9">
        <w:t>Juste</w:t>
      </w:r>
      <w:proofErr w:type="spellEnd"/>
      <w:r w:rsidRPr="00245EB9">
        <w:t xml:space="preserve">, </w:t>
      </w:r>
      <w:proofErr w:type="spellStart"/>
      <w:r w:rsidRPr="00245EB9">
        <w:t>Kyuho</w:t>
      </w:r>
      <w:proofErr w:type="spellEnd"/>
      <w:r w:rsidRPr="00245EB9">
        <w:t xml:space="preserve"> </w:t>
      </w:r>
      <w:proofErr w:type="spellStart"/>
      <w:r w:rsidRPr="00245EB9">
        <w:t>Jeong</w:t>
      </w:r>
      <w:proofErr w:type="spellEnd"/>
      <w:r w:rsidRPr="00245EB9">
        <w:t xml:space="preserve">, </w:t>
      </w:r>
      <w:proofErr w:type="spellStart"/>
      <w:r w:rsidRPr="00245EB9">
        <w:t>Heungsik</w:t>
      </w:r>
      <w:proofErr w:type="spellEnd"/>
      <w:r w:rsidRPr="00245EB9">
        <w:t xml:space="preserve"> </w:t>
      </w:r>
      <w:proofErr w:type="spellStart"/>
      <w:r w:rsidRPr="00245EB9">
        <w:t>Eom</w:t>
      </w:r>
      <w:proofErr w:type="spellEnd"/>
      <w:r w:rsidRPr="00245EB9">
        <w:t xml:space="preserve">, Corey Baker, Renato </w:t>
      </w:r>
      <w:proofErr w:type="spellStart"/>
      <w:r w:rsidRPr="00245EB9">
        <w:t>Figueiredo</w:t>
      </w:r>
      <w:proofErr w:type="spellEnd"/>
      <w:r w:rsidRPr="00245EB9">
        <w:t>, ‘</w:t>
      </w:r>
      <w:proofErr w:type="spellStart"/>
      <w:r w:rsidRPr="00245EB9">
        <w:t>TinCan</w:t>
      </w:r>
      <w:proofErr w:type="spellEnd"/>
      <w:r w:rsidRPr="00245EB9">
        <w:t>: User-Defined P2P Virtual Network Overlays for Ad-hoc Collaboration‘, ICST Transactions on Collaborative Computing, Volume 14 Issue 2, 08/2014</w:t>
      </w:r>
    </w:p>
    <w:p w:rsidR="007617AA" w:rsidRPr="000A4CA4" w:rsidRDefault="007617AA" w:rsidP="007617AA">
      <w:pPr>
        <w:pStyle w:val="Pa4"/>
        <w:spacing w:before="80" w:after="60"/>
        <w:ind w:left="-540"/>
        <w:rPr>
          <w:rFonts w:ascii="Folio Medium" w:hAnsi="Folio Medium" w:cs="Folio Medium"/>
          <w:b/>
          <w:color w:val="211D1E"/>
          <w:sz w:val="20"/>
          <w:szCs w:val="20"/>
        </w:rPr>
      </w:pPr>
      <w:r w:rsidRPr="000A4CA4">
        <w:rPr>
          <w:rStyle w:val="A5"/>
          <w:b/>
        </w:rPr>
        <w:t xml:space="preserve">Books: </w:t>
      </w:r>
    </w:p>
    <w:p w:rsidR="007617AA" w:rsidRDefault="007617AA" w:rsidP="007617AA">
      <w:pPr>
        <w:pStyle w:val="Pa4"/>
        <w:spacing w:before="80" w:after="60"/>
        <w:ind w:left="-540"/>
        <w:rPr>
          <w:rStyle w:val="A5"/>
          <w:b/>
        </w:rPr>
      </w:pPr>
      <w:r w:rsidRPr="000A4CA4">
        <w:rPr>
          <w:rStyle w:val="A5"/>
          <w:b/>
        </w:rPr>
        <w:t xml:space="preserve">Book Chapters: </w:t>
      </w:r>
    </w:p>
    <w:p w:rsidR="007C275C" w:rsidRPr="007C275C" w:rsidRDefault="007C275C" w:rsidP="007C275C">
      <w:pPr>
        <w:pStyle w:val="Default"/>
        <w:rPr>
          <w:rFonts w:ascii="Arial" w:hAnsi="Arial" w:cs="Arial"/>
          <w:sz w:val="23"/>
          <w:szCs w:val="23"/>
        </w:rPr>
      </w:pPr>
      <w:proofErr w:type="spellStart"/>
      <w:r w:rsidRPr="007C275C">
        <w:rPr>
          <w:rFonts w:ascii="Arial" w:hAnsi="Arial" w:cs="Arial"/>
          <w:sz w:val="23"/>
          <w:szCs w:val="23"/>
        </w:rPr>
        <w:t>Maurício</w:t>
      </w:r>
      <w:proofErr w:type="spellEnd"/>
      <w:r w:rsidRPr="007C275C">
        <w:rPr>
          <w:rFonts w:ascii="Arial" w:hAnsi="Arial" w:cs="Arial"/>
          <w:sz w:val="23"/>
          <w:szCs w:val="23"/>
        </w:rPr>
        <w:t xml:space="preserve"> </w:t>
      </w:r>
      <w:proofErr w:type="spellStart"/>
      <w:r w:rsidRPr="007C275C">
        <w:rPr>
          <w:rFonts w:ascii="Arial" w:hAnsi="Arial" w:cs="Arial"/>
          <w:sz w:val="23"/>
          <w:szCs w:val="23"/>
        </w:rPr>
        <w:t>Tsugawa</w:t>
      </w:r>
      <w:proofErr w:type="spellEnd"/>
      <w:r w:rsidRPr="007C275C">
        <w:rPr>
          <w:rFonts w:ascii="Arial" w:hAnsi="Arial" w:cs="Arial"/>
          <w:sz w:val="23"/>
          <w:szCs w:val="23"/>
        </w:rPr>
        <w:t xml:space="preserve">, Andréa </w:t>
      </w:r>
      <w:proofErr w:type="spellStart"/>
      <w:r w:rsidRPr="007C275C">
        <w:rPr>
          <w:rFonts w:ascii="Arial" w:hAnsi="Arial" w:cs="Arial"/>
          <w:sz w:val="23"/>
          <w:szCs w:val="23"/>
        </w:rPr>
        <w:t>Matsunaga</w:t>
      </w:r>
      <w:proofErr w:type="spellEnd"/>
      <w:r w:rsidRPr="007C275C">
        <w:rPr>
          <w:rFonts w:ascii="Arial" w:hAnsi="Arial" w:cs="Arial"/>
          <w:sz w:val="23"/>
          <w:szCs w:val="23"/>
        </w:rPr>
        <w:t xml:space="preserve">, José A. B. Fortes. </w:t>
      </w:r>
      <w:proofErr w:type="gramStart"/>
      <w:r w:rsidRPr="007C275C">
        <w:rPr>
          <w:rFonts w:ascii="Arial" w:hAnsi="Arial" w:cs="Arial"/>
          <w:sz w:val="23"/>
          <w:szCs w:val="23"/>
        </w:rPr>
        <w:t>Cloud Networking to Support Data Intensive Applications.</w:t>
      </w:r>
      <w:proofErr w:type="gramEnd"/>
      <w:r w:rsidRPr="007C275C">
        <w:rPr>
          <w:rFonts w:ascii="Arial" w:hAnsi="Arial" w:cs="Arial"/>
          <w:sz w:val="23"/>
          <w:szCs w:val="23"/>
        </w:rPr>
        <w:t xml:space="preserve"> </w:t>
      </w:r>
      <w:proofErr w:type="gramStart"/>
      <w:r w:rsidRPr="007C275C">
        <w:rPr>
          <w:rFonts w:ascii="Arial" w:hAnsi="Arial" w:cs="Arial"/>
          <w:sz w:val="23"/>
          <w:szCs w:val="23"/>
        </w:rPr>
        <w:t>Cloud Computing for Data-Intensive Applications.</w:t>
      </w:r>
      <w:proofErr w:type="gramEnd"/>
      <w:r w:rsidRPr="007C275C">
        <w:rPr>
          <w:rFonts w:ascii="Arial" w:hAnsi="Arial" w:cs="Arial"/>
          <w:sz w:val="23"/>
          <w:szCs w:val="23"/>
        </w:rPr>
        <w:t xml:space="preserve"> (</w:t>
      </w:r>
      <w:proofErr w:type="gramStart"/>
      <w:r w:rsidRPr="007C275C">
        <w:rPr>
          <w:rFonts w:ascii="Arial" w:hAnsi="Arial" w:cs="Arial"/>
          <w:sz w:val="23"/>
          <w:szCs w:val="23"/>
        </w:rPr>
        <w:t>to</w:t>
      </w:r>
      <w:proofErr w:type="gramEnd"/>
      <w:r w:rsidRPr="007C275C">
        <w:rPr>
          <w:rFonts w:ascii="Arial" w:hAnsi="Arial" w:cs="Arial"/>
          <w:sz w:val="23"/>
          <w:szCs w:val="23"/>
        </w:rPr>
        <w:t xml:space="preserve"> appear)</w:t>
      </w:r>
    </w:p>
    <w:p w:rsidR="007617AA" w:rsidRPr="000A4CA4" w:rsidRDefault="007617AA" w:rsidP="007617AA">
      <w:pPr>
        <w:pStyle w:val="Pa4"/>
        <w:spacing w:before="80" w:after="60"/>
        <w:ind w:left="-540"/>
        <w:rPr>
          <w:rFonts w:ascii="Folio Medium" w:hAnsi="Folio Medium" w:cs="Folio Medium"/>
          <w:b/>
          <w:color w:val="211D1E"/>
          <w:sz w:val="20"/>
          <w:szCs w:val="20"/>
        </w:rPr>
      </w:pPr>
      <w:r w:rsidRPr="000A4CA4">
        <w:rPr>
          <w:rStyle w:val="A5"/>
          <w:b/>
        </w:rPr>
        <w:t xml:space="preserve">Thesis/Dissertations: </w:t>
      </w:r>
    </w:p>
    <w:p w:rsidR="00644F86" w:rsidRDefault="007617AA" w:rsidP="00644F86">
      <w:pPr>
        <w:pStyle w:val="Pa4"/>
        <w:spacing w:before="80" w:after="60"/>
        <w:ind w:left="-540"/>
        <w:rPr>
          <w:rStyle w:val="A5"/>
          <w:b/>
        </w:rPr>
      </w:pPr>
      <w:r w:rsidRPr="000A4CA4">
        <w:rPr>
          <w:rStyle w:val="A5"/>
          <w:b/>
        </w:rPr>
        <w:t xml:space="preserve">Conference Papers and Presentations: </w:t>
      </w:r>
    </w:p>
    <w:p w:rsidR="007617AA" w:rsidRPr="000A4CA4" w:rsidRDefault="007617AA" w:rsidP="007617AA">
      <w:pPr>
        <w:pStyle w:val="Pa4"/>
        <w:spacing w:before="80" w:after="60"/>
        <w:ind w:left="-540"/>
        <w:rPr>
          <w:rFonts w:ascii="Folio Medium" w:hAnsi="Folio Medium" w:cs="Folio Medium"/>
          <w:b/>
          <w:color w:val="211D1E"/>
          <w:sz w:val="20"/>
          <w:szCs w:val="20"/>
        </w:rPr>
      </w:pPr>
      <w:r w:rsidRPr="000A4CA4">
        <w:rPr>
          <w:rStyle w:val="A5"/>
          <w:b/>
        </w:rPr>
        <w:t xml:space="preserve">Other Publications: </w:t>
      </w:r>
      <w:bookmarkStart w:id="28" w:name="_GoBack"/>
      <w:bookmarkEnd w:id="28"/>
    </w:p>
    <w:p w:rsidR="007617AA" w:rsidRPr="000A4CA4" w:rsidRDefault="007617AA" w:rsidP="007617AA">
      <w:pPr>
        <w:pStyle w:val="Pa4"/>
        <w:spacing w:before="80" w:after="60"/>
        <w:ind w:left="-540"/>
        <w:rPr>
          <w:rFonts w:ascii="Folio Medium" w:hAnsi="Folio Medium" w:cs="Folio Medium"/>
          <w:b/>
          <w:color w:val="211D1E"/>
          <w:sz w:val="20"/>
          <w:szCs w:val="20"/>
        </w:rPr>
      </w:pPr>
      <w:r w:rsidRPr="000A4CA4">
        <w:rPr>
          <w:rStyle w:val="A5"/>
          <w:b/>
        </w:rPr>
        <w:t xml:space="preserve">Technologies or Techniques: </w:t>
      </w:r>
    </w:p>
    <w:p w:rsidR="007617AA" w:rsidRPr="000A4CA4" w:rsidRDefault="007617AA" w:rsidP="007617AA">
      <w:pPr>
        <w:pStyle w:val="Pa4"/>
        <w:spacing w:before="80" w:after="60"/>
        <w:ind w:left="-540"/>
        <w:rPr>
          <w:rFonts w:ascii="Folio Medium" w:hAnsi="Folio Medium" w:cs="Folio Medium"/>
          <w:b/>
          <w:color w:val="211D1E"/>
          <w:sz w:val="20"/>
          <w:szCs w:val="20"/>
        </w:rPr>
      </w:pPr>
      <w:r w:rsidRPr="000A4CA4">
        <w:rPr>
          <w:rStyle w:val="A5"/>
          <w:b/>
        </w:rPr>
        <w:t xml:space="preserve">Patents: </w:t>
      </w:r>
    </w:p>
    <w:p w:rsidR="007617AA" w:rsidRPr="000A4CA4" w:rsidRDefault="007617AA" w:rsidP="007617AA">
      <w:pPr>
        <w:pStyle w:val="Pa4"/>
        <w:spacing w:before="80" w:after="60"/>
        <w:ind w:left="-540"/>
        <w:rPr>
          <w:rFonts w:ascii="Folio Medium" w:hAnsi="Folio Medium" w:cs="Folio Medium"/>
          <w:b/>
          <w:color w:val="211D1E"/>
          <w:sz w:val="20"/>
          <w:szCs w:val="20"/>
        </w:rPr>
      </w:pPr>
      <w:r w:rsidRPr="000A4CA4">
        <w:rPr>
          <w:rStyle w:val="A5"/>
          <w:b/>
        </w:rPr>
        <w:lastRenderedPageBreak/>
        <w:t xml:space="preserve">Inventions: </w:t>
      </w:r>
    </w:p>
    <w:p w:rsidR="007617AA" w:rsidRPr="000A4CA4" w:rsidRDefault="007617AA" w:rsidP="007617AA">
      <w:pPr>
        <w:pStyle w:val="Pa4"/>
        <w:spacing w:before="80" w:after="60"/>
        <w:ind w:left="-540"/>
        <w:rPr>
          <w:rFonts w:ascii="Folio Medium" w:hAnsi="Folio Medium" w:cs="Folio Medium"/>
          <w:b/>
          <w:color w:val="211D1E"/>
          <w:sz w:val="20"/>
          <w:szCs w:val="20"/>
        </w:rPr>
      </w:pPr>
      <w:r w:rsidRPr="000A4CA4">
        <w:rPr>
          <w:rStyle w:val="A5"/>
          <w:b/>
        </w:rPr>
        <w:t xml:space="preserve">Licenses: </w:t>
      </w:r>
    </w:p>
    <w:p w:rsidR="007617AA" w:rsidRDefault="007617AA" w:rsidP="007617AA">
      <w:pPr>
        <w:pStyle w:val="Pa4"/>
        <w:spacing w:before="80" w:after="60"/>
        <w:ind w:left="-540"/>
        <w:rPr>
          <w:rStyle w:val="A5"/>
          <w:b/>
        </w:rPr>
      </w:pPr>
      <w:r w:rsidRPr="000A4CA4">
        <w:rPr>
          <w:rStyle w:val="A5"/>
          <w:b/>
        </w:rPr>
        <w:t xml:space="preserve">Websites: </w:t>
      </w:r>
    </w:p>
    <w:p w:rsidR="006E04FA" w:rsidRDefault="008F1AA1" w:rsidP="006E04FA">
      <w:pPr>
        <w:pStyle w:val="Default"/>
        <w:rPr>
          <w:rFonts w:ascii="Arial" w:hAnsi="Arial" w:cs="Arial"/>
          <w:sz w:val="23"/>
          <w:szCs w:val="23"/>
        </w:rPr>
      </w:pPr>
      <w:hyperlink r:id="rId11" w:history="1">
        <w:r w:rsidR="002C0FA0" w:rsidRPr="0097131E">
          <w:rPr>
            <w:rStyle w:val="Hyperlink"/>
            <w:rFonts w:ascii="Arial" w:hAnsi="Arial" w:cs="Arial"/>
            <w:sz w:val="23"/>
            <w:szCs w:val="23"/>
          </w:rPr>
          <w:t>http://www.pragma-grid.net/expeditions.php</w:t>
        </w:r>
      </w:hyperlink>
    </w:p>
    <w:p w:rsidR="002C0FA0" w:rsidRDefault="008F1AA1" w:rsidP="006E04FA">
      <w:pPr>
        <w:pStyle w:val="Default"/>
        <w:rPr>
          <w:rFonts w:ascii="Arial" w:hAnsi="Arial" w:cs="Arial"/>
          <w:sz w:val="23"/>
          <w:szCs w:val="23"/>
        </w:rPr>
      </w:pPr>
      <w:hyperlink r:id="rId12" w:history="1">
        <w:r w:rsidR="002C0FA0" w:rsidRPr="0097131E">
          <w:rPr>
            <w:rStyle w:val="Hyperlink"/>
            <w:rFonts w:ascii="Arial" w:hAnsi="Arial" w:cs="Arial"/>
            <w:sz w:val="23"/>
            <w:szCs w:val="23"/>
          </w:rPr>
          <w:t>http://www.github.org/graple</w:t>
        </w:r>
      </w:hyperlink>
    </w:p>
    <w:p w:rsidR="002C0FA0" w:rsidRPr="006E04FA" w:rsidRDefault="002C0FA0" w:rsidP="006E04FA">
      <w:pPr>
        <w:pStyle w:val="Default"/>
        <w:rPr>
          <w:rFonts w:ascii="Arial" w:hAnsi="Arial" w:cs="Arial"/>
          <w:sz w:val="23"/>
          <w:szCs w:val="23"/>
        </w:rPr>
      </w:pPr>
      <w:r>
        <w:rPr>
          <w:rFonts w:ascii="Arial" w:hAnsi="Arial" w:cs="Arial"/>
          <w:sz w:val="23"/>
          <w:szCs w:val="23"/>
        </w:rPr>
        <w:t>http://www.ipop-project.org</w:t>
      </w:r>
    </w:p>
    <w:p w:rsidR="007617AA" w:rsidRDefault="007617AA" w:rsidP="007617AA">
      <w:pPr>
        <w:pStyle w:val="Pa4"/>
        <w:spacing w:before="80" w:after="60"/>
        <w:ind w:left="-540"/>
        <w:rPr>
          <w:rStyle w:val="A5"/>
          <w:b/>
        </w:rPr>
      </w:pPr>
      <w:r w:rsidRPr="000A4CA4">
        <w:rPr>
          <w:rStyle w:val="A5"/>
          <w:b/>
        </w:rPr>
        <w:t xml:space="preserve">Other Products: </w:t>
      </w:r>
    </w:p>
    <w:p w:rsidR="007617AA" w:rsidRDefault="007617AA" w:rsidP="007617AA">
      <w:pPr>
        <w:pStyle w:val="Default"/>
      </w:pPr>
    </w:p>
    <w:p w:rsidR="007617AA" w:rsidRPr="00DA20FB" w:rsidRDefault="007617AA" w:rsidP="007617AA">
      <w:pPr>
        <w:ind w:left="-540"/>
        <w:rPr>
          <w:rStyle w:val="A4"/>
          <w:b w:val="0"/>
          <w:bCs w:val="0"/>
        </w:rPr>
      </w:pPr>
      <w:r w:rsidRPr="00DA20FB">
        <w:rPr>
          <w:rStyle w:val="A4"/>
        </w:rPr>
        <w:t xml:space="preserve">NOTE: You may upload </w:t>
      </w:r>
      <w:r>
        <w:rPr>
          <w:rStyle w:val="A4"/>
        </w:rPr>
        <w:t xml:space="preserve">PDF </w:t>
      </w:r>
      <w:r w:rsidRPr="00DA20FB">
        <w:rPr>
          <w:rStyle w:val="A4"/>
        </w:rPr>
        <w:t xml:space="preserve">files with images, tables, charts, or other graphics in support of </w:t>
      </w:r>
      <w:r>
        <w:rPr>
          <w:rStyle w:val="A4"/>
        </w:rPr>
        <w:t>the Products</w:t>
      </w:r>
      <w:r w:rsidRPr="00DA20FB">
        <w:rPr>
          <w:rStyle w:val="A4"/>
        </w:rPr>
        <w:t xml:space="preserve"> section. You may upload up to 4 </w:t>
      </w:r>
      <w:r>
        <w:rPr>
          <w:rStyle w:val="A4"/>
        </w:rPr>
        <w:t xml:space="preserve">PDF </w:t>
      </w:r>
      <w:r w:rsidRPr="00DA20FB">
        <w:rPr>
          <w:rStyle w:val="A4"/>
        </w:rPr>
        <w:t>files with a maximum file size of 5 MB each.</w:t>
      </w:r>
    </w:p>
    <w:p w:rsidR="007617AA" w:rsidRPr="000A4CA4" w:rsidRDefault="007617AA" w:rsidP="007617AA">
      <w:pPr>
        <w:pStyle w:val="Pa3"/>
        <w:spacing w:before="540" w:after="60"/>
        <w:ind w:left="-540"/>
        <w:rPr>
          <w:rFonts w:asciiTheme="minorHAnsi" w:hAnsiTheme="minorHAnsi" w:cs="Bodoni MT"/>
          <w:color w:val="F89826"/>
          <w:sz w:val="48"/>
          <w:szCs w:val="48"/>
        </w:rPr>
      </w:pPr>
      <w:r w:rsidRPr="000A4CA4">
        <w:rPr>
          <w:rStyle w:val="A3"/>
          <w:rFonts w:asciiTheme="minorHAnsi" w:hAnsiTheme="minorHAnsi"/>
        </w:rPr>
        <w:t xml:space="preserve">Participants </w:t>
      </w:r>
    </w:p>
    <w:p w:rsidR="007617AA" w:rsidRPr="004A3034" w:rsidRDefault="007617AA" w:rsidP="007617AA">
      <w:pPr>
        <w:ind w:left="-540"/>
        <w:rPr>
          <w:rStyle w:val="A4"/>
          <w:b w:val="0"/>
          <w:bCs w:val="0"/>
        </w:rPr>
      </w:pPr>
      <w:r>
        <w:rPr>
          <w:rStyle w:val="A4"/>
        </w:rPr>
        <w:br/>
      </w:r>
      <w:r w:rsidRPr="004A3034">
        <w:rPr>
          <w:rStyle w:val="A4"/>
        </w:rPr>
        <w:t xml:space="preserve">There are no limits on the number of participants you list for this section; however, you must list participants who have worked one person month or more for the project reporting period. </w:t>
      </w:r>
      <w:r w:rsidRPr="000A4CA4">
        <w:rPr>
          <w:rStyle w:val="A4"/>
          <w:color w:val="auto"/>
        </w:rPr>
        <w:t xml:space="preserve">You have the option of selecting “nothing to report” in this section.  </w:t>
      </w:r>
      <w:r w:rsidRPr="004A3034">
        <w:rPr>
          <w:rStyle w:val="A4"/>
        </w:rPr>
        <w:t xml:space="preserve"> For Research Experience for Undergraduates (REU) sites and supplements, specific questions will be listed in this section. The online service will also ask for additional information on participants such as: </w:t>
      </w:r>
      <w:r>
        <w:rPr>
          <w:rStyle w:val="A4"/>
        </w:rPr>
        <w:br/>
      </w:r>
      <w:r w:rsidRPr="004A3034">
        <w:rPr>
          <w:rStyle w:val="A4"/>
        </w:rPr>
        <w:t xml:space="preserve">     </w:t>
      </w:r>
    </w:p>
    <w:p w:rsidR="007617AA" w:rsidRPr="004A3034" w:rsidRDefault="007617AA" w:rsidP="007617AA">
      <w:pPr>
        <w:pStyle w:val="ListParagraph"/>
        <w:numPr>
          <w:ilvl w:val="0"/>
          <w:numId w:val="2"/>
        </w:numPr>
        <w:rPr>
          <w:rStyle w:val="A4"/>
          <w:b w:val="0"/>
          <w:bCs w:val="0"/>
        </w:rPr>
      </w:pPr>
      <w:r w:rsidRPr="004A3034">
        <w:rPr>
          <w:rStyle w:val="A4"/>
        </w:rPr>
        <w:t>What individuals have worked on the project?</w:t>
      </w:r>
    </w:p>
    <w:p w:rsidR="007617AA" w:rsidRDefault="007617AA" w:rsidP="007617AA">
      <w:pPr>
        <w:pStyle w:val="ListParagraph"/>
        <w:numPr>
          <w:ilvl w:val="0"/>
          <w:numId w:val="2"/>
        </w:numPr>
        <w:rPr>
          <w:rStyle w:val="A4"/>
          <w:b w:val="0"/>
          <w:bCs w:val="0"/>
        </w:rPr>
      </w:pPr>
      <w:r w:rsidRPr="00CE2161">
        <w:rPr>
          <w:rStyle w:val="A4"/>
        </w:rPr>
        <w:t>What organizations have been involved as partners?</w:t>
      </w:r>
    </w:p>
    <w:p w:rsidR="007617AA" w:rsidRPr="00CE2161" w:rsidRDefault="007617AA" w:rsidP="007617AA">
      <w:pPr>
        <w:pStyle w:val="ListParagraph"/>
        <w:numPr>
          <w:ilvl w:val="0"/>
          <w:numId w:val="2"/>
        </w:numPr>
        <w:rPr>
          <w:rStyle w:val="A4"/>
          <w:b w:val="0"/>
          <w:bCs w:val="0"/>
        </w:rPr>
      </w:pPr>
      <w:r w:rsidRPr="00CE2161">
        <w:rPr>
          <w:rStyle w:val="A4"/>
        </w:rPr>
        <w:t>Have other collaborators or contacts been involved?</w:t>
      </w:r>
    </w:p>
    <w:p w:rsidR="007617AA" w:rsidRDefault="007617AA" w:rsidP="007617AA">
      <w:pPr>
        <w:ind w:left="-540"/>
        <w:rPr>
          <w:rStyle w:val="A4"/>
          <w:b w:val="0"/>
          <w:bCs w:val="0"/>
        </w:rPr>
      </w:pPr>
    </w:p>
    <w:p w:rsidR="007617AA" w:rsidRDefault="007617AA" w:rsidP="007617AA">
      <w:pPr>
        <w:ind w:left="-547"/>
        <w:rPr>
          <w:rStyle w:val="A4"/>
        </w:rPr>
      </w:pPr>
    </w:p>
    <w:p w:rsidR="007617AA" w:rsidRDefault="007617AA" w:rsidP="007617AA">
      <w:pPr>
        <w:ind w:left="-547"/>
        <w:rPr>
          <w:rStyle w:val="A4"/>
        </w:rPr>
      </w:pPr>
    </w:p>
    <w:p w:rsidR="007617AA" w:rsidRDefault="007617AA" w:rsidP="007617AA">
      <w:pPr>
        <w:ind w:left="-547"/>
        <w:rPr>
          <w:rStyle w:val="A4"/>
        </w:rPr>
      </w:pPr>
      <w:r>
        <w:rPr>
          <w:rStyle w:val="A4"/>
        </w:rPr>
        <w:t xml:space="preserve">What individuals have worked on the project?  </w:t>
      </w:r>
    </w:p>
    <w:p w:rsidR="007617AA" w:rsidRDefault="007617AA" w:rsidP="00711742">
      <w:pPr>
        <w:pStyle w:val="NoSpacing"/>
      </w:pPr>
      <w:r w:rsidRPr="00711742">
        <w:rPr>
          <w:b/>
        </w:rPr>
        <w:t>Name:</w:t>
      </w:r>
      <w:r w:rsidR="00711742">
        <w:t xml:space="preserve"> José Fortes</w:t>
      </w:r>
    </w:p>
    <w:p w:rsidR="007617AA" w:rsidRPr="00711742" w:rsidRDefault="007617AA" w:rsidP="00711742">
      <w:pPr>
        <w:pStyle w:val="NoSpacing"/>
        <w:rPr>
          <w:b/>
        </w:rPr>
      </w:pPr>
      <w:r w:rsidRPr="00711742">
        <w:rPr>
          <w:b/>
        </w:rPr>
        <w:t>Nearest Person Month Worked:</w:t>
      </w:r>
      <w:r w:rsidR="00711742" w:rsidRPr="00711742">
        <w:rPr>
          <w:b/>
        </w:rPr>
        <w:t xml:space="preserve"> </w:t>
      </w:r>
      <w:r w:rsidR="002741D7">
        <w:rPr>
          <w:b/>
        </w:rPr>
        <w:t>1</w:t>
      </w:r>
    </w:p>
    <w:p w:rsidR="007617AA" w:rsidRPr="002741D7" w:rsidRDefault="007617AA" w:rsidP="00711742">
      <w:pPr>
        <w:pStyle w:val="NoSpacing"/>
      </w:pPr>
      <w:r w:rsidRPr="00711742">
        <w:rPr>
          <w:b/>
        </w:rPr>
        <w:t>Contribution to the Project:</w:t>
      </w:r>
      <w:r w:rsidR="002741D7">
        <w:rPr>
          <w:b/>
        </w:rPr>
        <w:t xml:space="preserve"> </w:t>
      </w:r>
      <w:r w:rsidR="002741D7">
        <w:t>Fortes oversees all PRAGMA activities at the University of Florida, works on aspects of the PRAGMA-ENT design, and collaborates with other PRAGMA PIs on activities aimed at promoting, expanding and disseminating PRAGMA engagements and collaborations with researchers at international sites.</w:t>
      </w:r>
    </w:p>
    <w:p w:rsidR="007617AA" w:rsidRPr="002741D7" w:rsidRDefault="007617AA" w:rsidP="00711742">
      <w:pPr>
        <w:pStyle w:val="NoSpacing"/>
      </w:pPr>
      <w:r w:rsidRPr="00711742">
        <w:rPr>
          <w:b/>
        </w:rPr>
        <w:t xml:space="preserve">Funding </w:t>
      </w:r>
      <w:commentRangeStart w:id="29"/>
      <w:r w:rsidRPr="00711742">
        <w:rPr>
          <w:b/>
        </w:rPr>
        <w:t>Support</w:t>
      </w:r>
      <w:commentRangeEnd w:id="29"/>
      <w:r w:rsidR="009738D8">
        <w:rPr>
          <w:rStyle w:val="CommentReference"/>
        </w:rPr>
        <w:commentReference w:id="29"/>
      </w:r>
      <w:r w:rsidRPr="00711742">
        <w:rPr>
          <w:b/>
        </w:rPr>
        <w:t>:</w:t>
      </w:r>
      <w:r w:rsidR="002741D7">
        <w:rPr>
          <w:b/>
        </w:rPr>
        <w:t xml:space="preserve"> </w:t>
      </w:r>
      <w:r w:rsidR="002741D7">
        <w:t>This award</w:t>
      </w:r>
    </w:p>
    <w:p w:rsidR="007617AA" w:rsidRPr="00711742" w:rsidRDefault="007617AA" w:rsidP="00711742">
      <w:pPr>
        <w:pStyle w:val="NoSpacing"/>
        <w:rPr>
          <w:b/>
        </w:rPr>
      </w:pPr>
      <w:proofErr w:type="gramStart"/>
      <w:r w:rsidRPr="00711742">
        <w:rPr>
          <w:b/>
        </w:rPr>
        <w:t>Country(</w:t>
      </w:r>
      <w:proofErr w:type="spellStart"/>
      <w:proofErr w:type="gramEnd"/>
      <w:r w:rsidRPr="00711742">
        <w:rPr>
          <w:b/>
        </w:rPr>
        <w:t>ies</w:t>
      </w:r>
      <w:proofErr w:type="spellEnd"/>
      <w:r w:rsidRPr="00711742">
        <w:rPr>
          <w:b/>
        </w:rPr>
        <w:t xml:space="preserve">) of foreign </w:t>
      </w:r>
      <w:commentRangeStart w:id="30"/>
      <w:r w:rsidRPr="00711742">
        <w:rPr>
          <w:b/>
        </w:rPr>
        <w:t>collaborator</w:t>
      </w:r>
      <w:commentRangeEnd w:id="30"/>
      <w:r w:rsidR="002741D7">
        <w:rPr>
          <w:rStyle w:val="CommentReference"/>
        </w:rPr>
        <w:commentReference w:id="30"/>
      </w:r>
      <w:r w:rsidRPr="00711742">
        <w:rPr>
          <w:b/>
        </w:rPr>
        <w:t>:</w:t>
      </w:r>
      <w:r w:rsidR="009738D8" w:rsidRPr="009738D8">
        <w:t xml:space="preserve"> </w:t>
      </w:r>
    </w:p>
    <w:p w:rsidR="007617AA" w:rsidRDefault="007617AA" w:rsidP="00711742">
      <w:pPr>
        <w:pStyle w:val="NoSpacing"/>
      </w:pPr>
      <w:r w:rsidRPr="00711742">
        <w:rPr>
          <w:b/>
        </w:rPr>
        <w:t>Traveled to foreign country:</w:t>
      </w:r>
      <w:r w:rsidR="002741D7">
        <w:t xml:space="preserve"> yes</w:t>
      </w:r>
    </w:p>
    <w:p w:rsidR="007617AA" w:rsidRPr="002741D7" w:rsidRDefault="007617AA" w:rsidP="00711742">
      <w:pPr>
        <w:pStyle w:val="NoSpacing"/>
      </w:pPr>
      <w:r w:rsidRPr="00711742">
        <w:rPr>
          <w:b/>
        </w:rPr>
        <w:t>Country:</w:t>
      </w:r>
      <w:r w:rsidR="002741D7">
        <w:rPr>
          <w:b/>
        </w:rPr>
        <w:t xml:space="preserve"> </w:t>
      </w:r>
      <w:r w:rsidR="002741D7">
        <w:t>China, Taiwan and Malaysia</w:t>
      </w:r>
    </w:p>
    <w:p w:rsidR="007617AA" w:rsidRPr="00711742" w:rsidRDefault="007617AA" w:rsidP="00711742">
      <w:pPr>
        <w:pStyle w:val="NoSpacing"/>
        <w:rPr>
          <w:b/>
        </w:rPr>
      </w:pPr>
      <w:r w:rsidRPr="00711742">
        <w:rPr>
          <w:b/>
        </w:rPr>
        <w:t>Duration of stay:</w:t>
      </w:r>
      <w:r w:rsidR="002741D7">
        <w:rPr>
          <w:b/>
        </w:rPr>
        <w:t xml:space="preserve"> 10 days (China), 10 days (Taiwan) and 6 days (Malaysia)</w:t>
      </w: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p>
    <w:p w:rsidR="002A2B25" w:rsidRDefault="002A2B25" w:rsidP="002A2B25">
      <w:pPr>
        <w:pStyle w:val="NoSpacing"/>
      </w:pPr>
      <w:r w:rsidRPr="00711742">
        <w:rPr>
          <w:b/>
        </w:rPr>
        <w:lastRenderedPageBreak/>
        <w:t>Name:</w:t>
      </w:r>
      <w:r>
        <w:t xml:space="preserve"> Renato </w:t>
      </w:r>
      <w:proofErr w:type="spellStart"/>
      <w:r>
        <w:t>Figueiredo</w:t>
      </w:r>
      <w:proofErr w:type="spellEnd"/>
    </w:p>
    <w:p w:rsidR="002A2B25" w:rsidRPr="00711742" w:rsidRDefault="002A2B25" w:rsidP="002A2B25">
      <w:pPr>
        <w:pStyle w:val="NoSpacing"/>
        <w:rPr>
          <w:b/>
        </w:rPr>
      </w:pPr>
      <w:r w:rsidRPr="00711742">
        <w:rPr>
          <w:b/>
        </w:rPr>
        <w:t xml:space="preserve">Nearest Person Month Worked: </w:t>
      </w:r>
      <w:r w:rsidRPr="002C26D6">
        <w:t>1</w:t>
      </w:r>
    </w:p>
    <w:p w:rsidR="002A2B25" w:rsidRPr="002C26D6" w:rsidRDefault="002A2B25" w:rsidP="002A2B25">
      <w:pPr>
        <w:pStyle w:val="NoSpacing"/>
      </w:pPr>
      <w:r w:rsidRPr="00711742">
        <w:rPr>
          <w:b/>
        </w:rPr>
        <w:t>Contribution to the Project:</w:t>
      </w:r>
      <w:r>
        <w:rPr>
          <w:b/>
        </w:rPr>
        <w:t xml:space="preserve"> </w:t>
      </w:r>
      <w:proofErr w:type="spellStart"/>
      <w:r w:rsidRPr="002C26D6">
        <w:t>Figueiredo</w:t>
      </w:r>
      <w:proofErr w:type="spellEnd"/>
      <w:r w:rsidRPr="002C26D6">
        <w:t xml:space="preserve"> has led cyber-infrastructure design and integration activities in the PRAGMA Lake expedition, including IPOP overlay networks and </w:t>
      </w:r>
      <w:proofErr w:type="spellStart"/>
      <w:r w:rsidRPr="002C26D6">
        <w:t>HTCondor</w:t>
      </w:r>
      <w:proofErr w:type="spellEnd"/>
    </w:p>
    <w:p w:rsidR="002A2B25" w:rsidRPr="00711742" w:rsidRDefault="002A2B25" w:rsidP="002A2B25">
      <w:pPr>
        <w:pStyle w:val="NoSpacing"/>
        <w:rPr>
          <w:b/>
        </w:rPr>
      </w:pPr>
      <w:r w:rsidRPr="00711742">
        <w:rPr>
          <w:b/>
        </w:rPr>
        <w:t>Funding Support:</w:t>
      </w:r>
      <w:r>
        <w:rPr>
          <w:b/>
        </w:rPr>
        <w:t xml:space="preserve"> </w:t>
      </w:r>
      <w:r w:rsidRPr="002C26D6">
        <w:t>This award</w:t>
      </w:r>
    </w:p>
    <w:p w:rsidR="002A2B25" w:rsidRPr="00711742" w:rsidRDefault="002A2B25" w:rsidP="002A2B25">
      <w:pPr>
        <w:pStyle w:val="NoSpacing"/>
        <w:rPr>
          <w:b/>
        </w:rPr>
      </w:pPr>
      <w:proofErr w:type="gramStart"/>
      <w:r w:rsidRPr="00711742">
        <w:rPr>
          <w:b/>
        </w:rPr>
        <w:t>Country(</w:t>
      </w:r>
      <w:proofErr w:type="spellStart"/>
      <w:proofErr w:type="gramEnd"/>
      <w:r w:rsidRPr="00711742">
        <w:rPr>
          <w:b/>
        </w:rPr>
        <w:t>ies</w:t>
      </w:r>
      <w:proofErr w:type="spellEnd"/>
      <w:r w:rsidRPr="00711742">
        <w:rPr>
          <w:b/>
        </w:rPr>
        <w:t>) of foreign collaborator:</w:t>
      </w:r>
      <w:r w:rsidRPr="009738D8">
        <w:t xml:space="preserve"> </w:t>
      </w:r>
      <w:r>
        <w:t>none</w:t>
      </w:r>
    </w:p>
    <w:p w:rsidR="002A2B25" w:rsidRDefault="002A2B25" w:rsidP="002A2B25">
      <w:pPr>
        <w:pStyle w:val="NoSpacing"/>
      </w:pPr>
      <w:r w:rsidRPr="00711742">
        <w:rPr>
          <w:b/>
        </w:rPr>
        <w:t>Traveled to foreign country:</w:t>
      </w:r>
      <w:r>
        <w:t xml:space="preserve"> yes</w:t>
      </w:r>
    </w:p>
    <w:p w:rsidR="002A2B25" w:rsidRPr="00711742" w:rsidRDefault="002A2B25" w:rsidP="002A2B25">
      <w:pPr>
        <w:pStyle w:val="NoSpacing"/>
        <w:rPr>
          <w:b/>
        </w:rPr>
      </w:pPr>
      <w:r w:rsidRPr="00711742">
        <w:rPr>
          <w:b/>
        </w:rPr>
        <w:t>Country:</w:t>
      </w:r>
      <w:r>
        <w:rPr>
          <w:b/>
        </w:rPr>
        <w:t xml:space="preserve"> China and Taiwan</w:t>
      </w:r>
    </w:p>
    <w:p w:rsidR="002A2B25" w:rsidRPr="00711742" w:rsidRDefault="002A2B25" w:rsidP="002A2B25">
      <w:pPr>
        <w:pStyle w:val="NoSpacing"/>
        <w:rPr>
          <w:b/>
        </w:rPr>
      </w:pPr>
      <w:r w:rsidRPr="00711742">
        <w:rPr>
          <w:b/>
        </w:rPr>
        <w:t>Duration of stay:</w:t>
      </w:r>
      <w:r>
        <w:rPr>
          <w:b/>
        </w:rPr>
        <w:t xml:space="preserve"> 5 days (China), 5 days (Taiwan)</w:t>
      </w:r>
    </w:p>
    <w:p w:rsidR="002A2B25" w:rsidRDefault="002A2B25" w:rsidP="002A2B25">
      <w:pPr>
        <w:widowControl w:val="0"/>
        <w:autoSpaceDE w:val="0"/>
        <w:autoSpaceDN w:val="0"/>
        <w:adjustRightInd w:val="0"/>
        <w:spacing w:before="80" w:after="60" w:line="281" w:lineRule="atLeast"/>
        <w:ind w:hanging="630"/>
        <w:rPr>
          <w:rFonts w:ascii="Folio Light" w:hAnsi="Folio Light" w:cs="Folio Light"/>
          <w:b/>
          <w:bCs/>
          <w:color w:val="005597"/>
        </w:rPr>
      </w:pPr>
    </w:p>
    <w:p w:rsidR="002A2B25" w:rsidRDefault="002A2B25" w:rsidP="002A2B25">
      <w:pPr>
        <w:pStyle w:val="NoSpacing"/>
        <w:rPr>
          <w:ins w:id="31" w:author="Reed Beaman" w:date="2014-08-08T15:57:00Z"/>
        </w:rPr>
      </w:pPr>
      <w:ins w:id="32" w:author="Reed Beaman" w:date="2014-08-08T15:57:00Z">
        <w:r w:rsidRPr="00711742">
          <w:rPr>
            <w:b/>
          </w:rPr>
          <w:t>Name:</w:t>
        </w:r>
        <w:r>
          <w:t xml:space="preserve"> Reed Beaman</w:t>
        </w:r>
      </w:ins>
    </w:p>
    <w:p w:rsidR="002A2B25" w:rsidRPr="00711742" w:rsidRDefault="002A2B25" w:rsidP="002A2B25">
      <w:pPr>
        <w:pStyle w:val="NoSpacing"/>
        <w:rPr>
          <w:ins w:id="33" w:author="Reed Beaman" w:date="2014-08-08T15:57:00Z"/>
          <w:b/>
        </w:rPr>
      </w:pPr>
      <w:ins w:id="34" w:author="Reed Beaman" w:date="2014-08-08T15:57:00Z">
        <w:r w:rsidRPr="00711742">
          <w:rPr>
            <w:b/>
          </w:rPr>
          <w:t xml:space="preserve">Nearest Person Month Worked: </w:t>
        </w:r>
        <w:r w:rsidRPr="002C26D6">
          <w:t>1</w:t>
        </w:r>
      </w:ins>
    </w:p>
    <w:p w:rsidR="002A2B25" w:rsidRPr="002C26D6" w:rsidRDefault="002A2B25" w:rsidP="002A2B25">
      <w:pPr>
        <w:pStyle w:val="NoSpacing"/>
        <w:rPr>
          <w:ins w:id="35" w:author="Reed Beaman" w:date="2014-08-08T15:57:00Z"/>
        </w:rPr>
      </w:pPr>
      <w:ins w:id="36" w:author="Reed Beaman" w:date="2014-08-08T15:57:00Z">
        <w:r w:rsidRPr="00711742">
          <w:rPr>
            <w:b/>
          </w:rPr>
          <w:t>Contribution to the Project:</w:t>
        </w:r>
        <w:r>
          <w:rPr>
            <w:b/>
          </w:rPr>
          <w:t xml:space="preserve"> </w:t>
        </w:r>
        <w:r>
          <w:t xml:space="preserve">Beaman organized the mini-PRAGMA symposium in Malaysia and participated in the UAV remote sensing data collection on Mount </w:t>
        </w:r>
        <w:proofErr w:type="spellStart"/>
        <w:r>
          <w:t>Kinabalu</w:t>
        </w:r>
        <w:proofErr w:type="spellEnd"/>
        <w:r>
          <w:t>.</w:t>
        </w:r>
        <w:r w:rsidR="00245238">
          <w:t xml:space="preserve">  He also collaborates with the </w:t>
        </w:r>
        <w:proofErr w:type="spellStart"/>
        <w:r w:rsidR="00245238">
          <w:t>Lifemapper</w:t>
        </w:r>
        <w:proofErr w:type="spellEnd"/>
        <w:r w:rsidR="00245238">
          <w:t xml:space="preserve"> team.</w:t>
        </w:r>
      </w:ins>
    </w:p>
    <w:p w:rsidR="002A2B25" w:rsidRPr="00711742" w:rsidRDefault="002A2B25" w:rsidP="002A2B25">
      <w:pPr>
        <w:pStyle w:val="NoSpacing"/>
        <w:rPr>
          <w:ins w:id="37" w:author="Reed Beaman" w:date="2014-08-08T15:57:00Z"/>
          <w:b/>
        </w:rPr>
      </w:pPr>
      <w:ins w:id="38" w:author="Reed Beaman" w:date="2014-08-08T15:57:00Z">
        <w:r w:rsidRPr="00711742">
          <w:rPr>
            <w:b/>
          </w:rPr>
          <w:t>Funding Support:</w:t>
        </w:r>
        <w:r>
          <w:rPr>
            <w:b/>
          </w:rPr>
          <w:t xml:space="preserve"> </w:t>
        </w:r>
        <w:r w:rsidRPr="002C26D6">
          <w:t>This award</w:t>
        </w:r>
      </w:ins>
    </w:p>
    <w:p w:rsidR="002A2B25" w:rsidRPr="00711742" w:rsidRDefault="002A2B25" w:rsidP="002A2B25">
      <w:pPr>
        <w:pStyle w:val="NoSpacing"/>
        <w:rPr>
          <w:ins w:id="39" w:author="Reed Beaman" w:date="2014-08-08T15:57:00Z"/>
          <w:b/>
        </w:rPr>
      </w:pPr>
      <w:proofErr w:type="gramStart"/>
      <w:ins w:id="40" w:author="Reed Beaman" w:date="2014-08-08T15:57:00Z">
        <w:r w:rsidRPr="00711742">
          <w:rPr>
            <w:b/>
          </w:rPr>
          <w:t>Country(</w:t>
        </w:r>
        <w:proofErr w:type="spellStart"/>
        <w:proofErr w:type="gramEnd"/>
        <w:r w:rsidRPr="00711742">
          <w:rPr>
            <w:b/>
          </w:rPr>
          <w:t>ies</w:t>
        </w:r>
        <w:proofErr w:type="spellEnd"/>
        <w:r w:rsidRPr="00711742">
          <w:rPr>
            <w:b/>
          </w:rPr>
          <w:t>) of foreign collaborator:</w:t>
        </w:r>
        <w:r w:rsidRPr="009738D8">
          <w:t xml:space="preserve"> </w:t>
        </w:r>
        <w:r>
          <w:t>Australia, Malaysia</w:t>
        </w:r>
      </w:ins>
    </w:p>
    <w:p w:rsidR="002A2B25" w:rsidRDefault="002A2B25" w:rsidP="002A2B25">
      <w:pPr>
        <w:pStyle w:val="NoSpacing"/>
        <w:rPr>
          <w:ins w:id="41" w:author="Reed Beaman" w:date="2014-08-08T15:57:00Z"/>
        </w:rPr>
      </w:pPr>
      <w:ins w:id="42" w:author="Reed Beaman" w:date="2014-08-08T15:57:00Z">
        <w:r w:rsidRPr="00711742">
          <w:rPr>
            <w:b/>
          </w:rPr>
          <w:t>Traveled to foreign country:</w:t>
        </w:r>
        <w:r>
          <w:t xml:space="preserve"> yes</w:t>
        </w:r>
      </w:ins>
    </w:p>
    <w:p w:rsidR="002A2B25" w:rsidRPr="00711742" w:rsidRDefault="002A2B25" w:rsidP="002A2B25">
      <w:pPr>
        <w:pStyle w:val="NoSpacing"/>
        <w:rPr>
          <w:ins w:id="43" w:author="Reed Beaman" w:date="2014-08-08T15:57:00Z"/>
          <w:b/>
        </w:rPr>
      </w:pPr>
      <w:ins w:id="44" w:author="Reed Beaman" w:date="2014-08-08T15:57:00Z">
        <w:r w:rsidRPr="00711742">
          <w:rPr>
            <w:b/>
          </w:rPr>
          <w:t>Country:</w:t>
        </w:r>
        <w:r>
          <w:rPr>
            <w:b/>
          </w:rPr>
          <w:t xml:space="preserve"> Taiwan, Malaysia</w:t>
        </w:r>
      </w:ins>
    </w:p>
    <w:p w:rsidR="002A2B25" w:rsidRPr="00711742" w:rsidRDefault="002A2B25" w:rsidP="002A2B25">
      <w:pPr>
        <w:pStyle w:val="NoSpacing"/>
        <w:rPr>
          <w:ins w:id="45" w:author="Reed Beaman" w:date="2014-08-08T15:57:00Z"/>
          <w:b/>
        </w:rPr>
      </w:pPr>
      <w:ins w:id="46" w:author="Reed Beaman" w:date="2014-08-08T15:57:00Z">
        <w:r w:rsidRPr="00711742">
          <w:rPr>
            <w:b/>
          </w:rPr>
          <w:t>Duration of stay:</w:t>
        </w:r>
        <w:r>
          <w:rPr>
            <w:b/>
          </w:rPr>
          <w:t xml:space="preserve"> 5 days (Taiwan), 10 days (Malaysia)</w:t>
        </w:r>
      </w:ins>
    </w:p>
    <w:p w:rsidR="002A2B25" w:rsidRDefault="002A2B25" w:rsidP="002A2B25">
      <w:pPr>
        <w:widowControl w:val="0"/>
        <w:autoSpaceDE w:val="0"/>
        <w:autoSpaceDN w:val="0"/>
        <w:adjustRightInd w:val="0"/>
        <w:spacing w:before="80" w:after="60" w:line="281" w:lineRule="atLeast"/>
        <w:ind w:hanging="630"/>
        <w:rPr>
          <w:ins w:id="47" w:author="Reed Beaman" w:date="2014-08-08T15:57:00Z"/>
          <w:rFonts w:ascii="Folio Light" w:hAnsi="Folio Light" w:cs="Folio Light"/>
          <w:b/>
          <w:bCs/>
          <w:color w:val="005597"/>
        </w:rPr>
      </w:pPr>
    </w:p>
    <w:p w:rsidR="002C0FA0" w:rsidRDefault="002C0FA0" w:rsidP="002C0FA0">
      <w:pPr>
        <w:pStyle w:val="NoSpacing"/>
      </w:pPr>
      <w:r w:rsidRPr="00711742">
        <w:rPr>
          <w:b/>
        </w:rPr>
        <w:t>Name:</w:t>
      </w:r>
      <w:r>
        <w:t xml:space="preserve"> Youna Jung</w:t>
      </w:r>
    </w:p>
    <w:p w:rsidR="002C0FA0" w:rsidRPr="00711742" w:rsidRDefault="002C0FA0" w:rsidP="002C0FA0">
      <w:pPr>
        <w:pStyle w:val="NoSpacing"/>
        <w:rPr>
          <w:b/>
        </w:rPr>
      </w:pPr>
      <w:r w:rsidRPr="00711742">
        <w:rPr>
          <w:b/>
        </w:rPr>
        <w:t xml:space="preserve">Nearest Person Month Worked: </w:t>
      </w:r>
      <w:r w:rsidR="005B16E6" w:rsidRPr="002C26D6">
        <w:t>2</w:t>
      </w:r>
    </w:p>
    <w:p w:rsidR="002C0FA0" w:rsidRPr="00711742" w:rsidRDefault="002C0FA0" w:rsidP="002C0FA0">
      <w:pPr>
        <w:pStyle w:val="NoSpacing"/>
        <w:rPr>
          <w:b/>
        </w:rPr>
      </w:pPr>
      <w:r w:rsidRPr="00711742">
        <w:rPr>
          <w:b/>
        </w:rPr>
        <w:t>Contribution to the Project:</w:t>
      </w:r>
      <w:r>
        <w:rPr>
          <w:b/>
        </w:rPr>
        <w:t xml:space="preserve"> </w:t>
      </w:r>
      <w:r w:rsidRPr="002C26D6">
        <w:t>Jung has led software engineering and documentation activities in the PRAGMA Lake expedition</w:t>
      </w:r>
    </w:p>
    <w:p w:rsidR="002C0FA0" w:rsidRPr="00711742" w:rsidRDefault="002C0FA0" w:rsidP="002C0FA0">
      <w:pPr>
        <w:pStyle w:val="NoSpacing"/>
        <w:rPr>
          <w:b/>
        </w:rPr>
      </w:pPr>
      <w:r w:rsidRPr="00711742">
        <w:rPr>
          <w:b/>
        </w:rPr>
        <w:t>Funding Support:</w:t>
      </w:r>
      <w:r>
        <w:rPr>
          <w:b/>
        </w:rPr>
        <w:t xml:space="preserve"> </w:t>
      </w:r>
      <w:r w:rsidRPr="002C26D6">
        <w:t>This award</w:t>
      </w:r>
    </w:p>
    <w:p w:rsidR="002C0FA0" w:rsidRPr="00711742" w:rsidRDefault="002C0FA0" w:rsidP="002C0FA0">
      <w:pPr>
        <w:pStyle w:val="NoSpacing"/>
        <w:rPr>
          <w:b/>
        </w:rPr>
      </w:pPr>
      <w:proofErr w:type="gramStart"/>
      <w:r w:rsidRPr="00711742">
        <w:rPr>
          <w:b/>
        </w:rPr>
        <w:t>Country(</w:t>
      </w:r>
      <w:proofErr w:type="spellStart"/>
      <w:proofErr w:type="gramEnd"/>
      <w:r w:rsidRPr="00711742">
        <w:rPr>
          <w:b/>
        </w:rPr>
        <w:t>ies</w:t>
      </w:r>
      <w:proofErr w:type="spellEnd"/>
      <w:r w:rsidRPr="00711742">
        <w:rPr>
          <w:b/>
        </w:rPr>
        <w:t>) of foreign collaborator:</w:t>
      </w:r>
      <w:r w:rsidRPr="009738D8">
        <w:t xml:space="preserve"> </w:t>
      </w:r>
      <w:r>
        <w:t>none</w:t>
      </w:r>
    </w:p>
    <w:p w:rsidR="002C0FA0" w:rsidRDefault="002C0FA0" w:rsidP="002C0FA0">
      <w:pPr>
        <w:pStyle w:val="NoSpacing"/>
      </w:pPr>
      <w:r w:rsidRPr="00711742">
        <w:rPr>
          <w:b/>
        </w:rPr>
        <w:t>Traveled to foreign country:</w:t>
      </w:r>
      <w:r>
        <w:t xml:space="preserve"> no</w:t>
      </w:r>
    </w:p>
    <w:p w:rsidR="002C0FA0" w:rsidRPr="00711742" w:rsidRDefault="002C0FA0" w:rsidP="002C0FA0">
      <w:pPr>
        <w:pStyle w:val="NoSpacing"/>
        <w:rPr>
          <w:b/>
        </w:rPr>
      </w:pPr>
      <w:r w:rsidRPr="00711742">
        <w:rPr>
          <w:b/>
        </w:rPr>
        <w:t>Country:</w:t>
      </w:r>
      <w:r>
        <w:rPr>
          <w:b/>
        </w:rPr>
        <w:t xml:space="preserve"> </w:t>
      </w:r>
    </w:p>
    <w:p w:rsidR="002C0FA0" w:rsidRPr="00711742" w:rsidRDefault="002C0FA0" w:rsidP="002C0FA0">
      <w:pPr>
        <w:pStyle w:val="NoSpacing"/>
        <w:rPr>
          <w:b/>
        </w:rPr>
      </w:pPr>
      <w:r w:rsidRPr="00711742">
        <w:rPr>
          <w:b/>
        </w:rPr>
        <w:t>Duration of stay:</w:t>
      </w:r>
      <w:r>
        <w:rPr>
          <w:b/>
        </w:rPr>
        <w:t xml:space="preserve"> </w:t>
      </w:r>
    </w:p>
    <w:p w:rsidR="002C0FA0" w:rsidRDefault="002C0FA0" w:rsidP="00711742">
      <w:pPr>
        <w:widowControl w:val="0"/>
        <w:autoSpaceDE w:val="0"/>
        <w:autoSpaceDN w:val="0"/>
        <w:adjustRightInd w:val="0"/>
        <w:spacing w:before="80" w:after="60" w:line="281" w:lineRule="atLeast"/>
        <w:ind w:hanging="630"/>
        <w:rPr>
          <w:rFonts w:ascii="Folio Light" w:hAnsi="Folio Light" w:cs="Folio Light"/>
          <w:b/>
          <w:bCs/>
          <w:color w:val="005597"/>
        </w:rPr>
      </w:pPr>
    </w:p>
    <w:p w:rsidR="002C0FA0" w:rsidRDefault="002C0FA0" w:rsidP="002C0FA0">
      <w:pPr>
        <w:pStyle w:val="NoSpacing"/>
      </w:pPr>
      <w:r w:rsidRPr="00711742">
        <w:rPr>
          <w:b/>
        </w:rPr>
        <w:t>Name:</w:t>
      </w:r>
      <w:r>
        <w:t xml:space="preserve"> </w:t>
      </w:r>
      <w:proofErr w:type="spellStart"/>
      <w:r>
        <w:t>Kensworth</w:t>
      </w:r>
      <w:proofErr w:type="spellEnd"/>
      <w:r>
        <w:t xml:space="preserve"> </w:t>
      </w:r>
      <w:proofErr w:type="spellStart"/>
      <w:r>
        <w:t>Subratie</w:t>
      </w:r>
      <w:proofErr w:type="spellEnd"/>
    </w:p>
    <w:p w:rsidR="002C0FA0" w:rsidRPr="00711742" w:rsidRDefault="002C0FA0" w:rsidP="002C0FA0">
      <w:pPr>
        <w:pStyle w:val="NoSpacing"/>
        <w:rPr>
          <w:b/>
        </w:rPr>
      </w:pPr>
      <w:r w:rsidRPr="00711742">
        <w:rPr>
          <w:b/>
        </w:rPr>
        <w:t xml:space="preserve">Nearest Person Month Worked: </w:t>
      </w:r>
      <w:r w:rsidRPr="002C26D6">
        <w:t>6</w:t>
      </w:r>
    </w:p>
    <w:p w:rsidR="002C0FA0" w:rsidRPr="00711742" w:rsidRDefault="002C0FA0" w:rsidP="002C0FA0">
      <w:pPr>
        <w:pStyle w:val="NoSpacing"/>
        <w:rPr>
          <w:b/>
        </w:rPr>
      </w:pPr>
      <w:r w:rsidRPr="00711742">
        <w:rPr>
          <w:b/>
        </w:rPr>
        <w:t>Contribution to the Project:</w:t>
      </w:r>
      <w:r>
        <w:rPr>
          <w:b/>
        </w:rPr>
        <w:t xml:space="preserve"> </w:t>
      </w:r>
      <w:proofErr w:type="spellStart"/>
      <w:r w:rsidRPr="002C26D6">
        <w:t>Subratie</w:t>
      </w:r>
      <w:proofErr w:type="spellEnd"/>
      <w:r w:rsidRPr="002C26D6">
        <w:t xml:space="preserve"> has led development </w:t>
      </w:r>
      <w:r w:rsidR="006E1D40" w:rsidRPr="002C26D6">
        <w:t xml:space="preserve">of Windows restart/monitoring service for IPOP </w:t>
      </w:r>
      <w:r w:rsidRPr="002C26D6">
        <w:t>and prototype development/deployment in the PRAGMA Lake expedition</w:t>
      </w:r>
    </w:p>
    <w:p w:rsidR="002C0FA0" w:rsidRPr="00711742" w:rsidRDefault="002C0FA0" w:rsidP="002C0FA0">
      <w:pPr>
        <w:pStyle w:val="NoSpacing"/>
        <w:rPr>
          <w:b/>
        </w:rPr>
      </w:pPr>
      <w:r w:rsidRPr="00711742">
        <w:rPr>
          <w:b/>
        </w:rPr>
        <w:t>Funding Support:</w:t>
      </w:r>
      <w:r>
        <w:rPr>
          <w:b/>
        </w:rPr>
        <w:t xml:space="preserve"> </w:t>
      </w:r>
      <w:r w:rsidRPr="002C26D6">
        <w:t>This award</w:t>
      </w:r>
    </w:p>
    <w:p w:rsidR="002C0FA0" w:rsidRPr="00711742" w:rsidRDefault="002C0FA0" w:rsidP="002C0FA0">
      <w:pPr>
        <w:pStyle w:val="NoSpacing"/>
        <w:rPr>
          <w:b/>
        </w:rPr>
      </w:pPr>
      <w:proofErr w:type="gramStart"/>
      <w:r w:rsidRPr="00711742">
        <w:rPr>
          <w:b/>
        </w:rPr>
        <w:t>Country(</w:t>
      </w:r>
      <w:proofErr w:type="spellStart"/>
      <w:proofErr w:type="gramEnd"/>
      <w:r w:rsidRPr="00711742">
        <w:rPr>
          <w:b/>
        </w:rPr>
        <w:t>ies</w:t>
      </w:r>
      <w:proofErr w:type="spellEnd"/>
      <w:r w:rsidRPr="00711742">
        <w:rPr>
          <w:b/>
        </w:rPr>
        <w:t>) of foreign collaborator:</w:t>
      </w:r>
      <w:r w:rsidRPr="009738D8">
        <w:t xml:space="preserve"> </w:t>
      </w:r>
      <w:r>
        <w:t>none</w:t>
      </w:r>
    </w:p>
    <w:p w:rsidR="002C0FA0" w:rsidRDefault="002C0FA0" w:rsidP="002C0FA0">
      <w:pPr>
        <w:pStyle w:val="NoSpacing"/>
      </w:pPr>
      <w:r w:rsidRPr="00711742">
        <w:rPr>
          <w:b/>
        </w:rPr>
        <w:t>Traveled to foreign country:</w:t>
      </w:r>
      <w:r>
        <w:t xml:space="preserve"> no</w:t>
      </w:r>
    </w:p>
    <w:p w:rsidR="002C0FA0" w:rsidRPr="00711742" w:rsidRDefault="002C0FA0" w:rsidP="002C0FA0">
      <w:pPr>
        <w:pStyle w:val="NoSpacing"/>
        <w:rPr>
          <w:b/>
        </w:rPr>
      </w:pPr>
      <w:r w:rsidRPr="00711742">
        <w:rPr>
          <w:b/>
        </w:rPr>
        <w:t>Country:</w:t>
      </w:r>
      <w:r>
        <w:rPr>
          <w:b/>
        </w:rPr>
        <w:t xml:space="preserve"> </w:t>
      </w:r>
    </w:p>
    <w:p w:rsidR="002C0FA0" w:rsidRDefault="002C0FA0" w:rsidP="002C0FA0">
      <w:pPr>
        <w:pStyle w:val="NoSpacing"/>
        <w:rPr>
          <w:b/>
        </w:rPr>
      </w:pPr>
      <w:r w:rsidRPr="00711742">
        <w:rPr>
          <w:b/>
        </w:rPr>
        <w:t>Duration of stay:</w:t>
      </w:r>
      <w:r>
        <w:rPr>
          <w:b/>
        </w:rPr>
        <w:t xml:space="preserve"> </w:t>
      </w:r>
    </w:p>
    <w:p w:rsidR="00245EB9" w:rsidRPr="00711742" w:rsidRDefault="00245EB9" w:rsidP="002C0FA0">
      <w:pPr>
        <w:pStyle w:val="NoSpacing"/>
        <w:rPr>
          <w:b/>
        </w:rPr>
      </w:pPr>
    </w:p>
    <w:p w:rsidR="00245EB9" w:rsidRDefault="00245EB9" w:rsidP="00245EB9">
      <w:pPr>
        <w:pStyle w:val="NoSpacing"/>
      </w:pPr>
      <w:r w:rsidRPr="00711742">
        <w:rPr>
          <w:b/>
        </w:rPr>
        <w:t>Name:</w:t>
      </w:r>
      <w:r>
        <w:t xml:space="preserve"> Pierre St. Juste</w:t>
      </w:r>
    </w:p>
    <w:p w:rsidR="00245EB9" w:rsidRPr="00711742" w:rsidRDefault="00245EB9" w:rsidP="00245EB9">
      <w:pPr>
        <w:pStyle w:val="NoSpacing"/>
        <w:rPr>
          <w:b/>
        </w:rPr>
      </w:pPr>
      <w:r w:rsidRPr="00711742">
        <w:rPr>
          <w:b/>
        </w:rPr>
        <w:t xml:space="preserve">Nearest Person Month Worked: </w:t>
      </w:r>
      <w:r w:rsidR="006E1D40" w:rsidRPr="002C26D6">
        <w:t>5</w:t>
      </w:r>
    </w:p>
    <w:p w:rsidR="00245EB9" w:rsidRPr="00711742" w:rsidRDefault="00245EB9" w:rsidP="00245EB9">
      <w:pPr>
        <w:pStyle w:val="NoSpacing"/>
        <w:rPr>
          <w:b/>
        </w:rPr>
      </w:pPr>
      <w:r w:rsidRPr="00711742">
        <w:rPr>
          <w:b/>
        </w:rPr>
        <w:t>Contribution to the Project:</w:t>
      </w:r>
      <w:r>
        <w:rPr>
          <w:b/>
        </w:rPr>
        <w:t xml:space="preserve"> </w:t>
      </w:r>
      <w:r w:rsidR="006E1D40" w:rsidRPr="002C26D6">
        <w:t>St. Juste</w:t>
      </w:r>
      <w:r w:rsidRPr="002C26D6">
        <w:t xml:space="preserve"> has </w:t>
      </w:r>
      <w:r w:rsidR="006E1D40" w:rsidRPr="002C26D6">
        <w:t>contributed to</w:t>
      </w:r>
      <w:r w:rsidRPr="002C26D6">
        <w:t xml:space="preserve"> </w:t>
      </w:r>
      <w:r w:rsidR="006E1D40" w:rsidRPr="002C26D6">
        <w:t>development, documentation and testing of IPOP overlay software</w:t>
      </w:r>
    </w:p>
    <w:p w:rsidR="00245EB9" w:rsidRPr="00711742" w:rsidRDefault="00245EB9" w:rsidP="00245EB9">
      <w:pPr>
        <w:pStyle w:val="NoSpacing"/>
        <w:rPr>
          <w:b/>
        </w:rPr>
      </w:pPr>
      <w:r w:rsidRPr="00711742">
        <w:rPr>
          <w:b/>
        </w:rPr>
        <w:t>Funding Support:</w:t>
      </w:r>
      <w:r>
        <w:rPr>
          <w:b/>
        </w:rPr>
        <w:t xml:space="preserve"> This award</w:t>
      </w:r>
    </w:p>
    <w:p w:rsidR="00245EB9" w:rsidRPr="00711742" w:rsidRDefault="00245EB9" w:rsidP="00245EB9">
      <w:pPr>
        <w:pStyle w:val="NoSpacing"/>
        <w:rPr>
          <w:b/>
        </w:rPr>
      </w:pPr>
      <w:proofErr w:type="gramStart"/>
      <w:r w:rsidRPr="00711742">
        <w:rPr>
          <w:b/>
        </w:rPr>
        <w:lastRenderedPageBreak/>
        <w:t>Country(</w:t>
      </w:r>
      <w:proofErr w:type="spellStart"/>
      <w:proofErr w:type="gramEnd"/>
      <w:r w:rsidRPr="00711742">
        <w:rPr>
          <w:b/>
        </w:rPr>
        <w:t>ies</w:t>
      </w:r>
      <w:proofErr w:type="spellEnd"/>
      <w:r w:rsidRPr="00711742">
        <w:rPr>
          <w:b/>
        </w:rPr>
        <w:t>) of foreign collaborator:</w:t>
      </w:r>
      <w:r w:rsidRPr="009738D8">
        <w:t xml:space="preserve"> </w:t>
      </w:r>
      <w:r>
        <w:t>none</w:t>
      </w:r>
    </w:p>
    <w:p w:rsidR="00245EB9" w:rsidRDefault="00245EB9" w:rsidP="00245EB9">
      <w:pPr>
        <w:pStyle w:val="NoSpacing"/>
      </w:pPr>
      <w:r w:rsidRPr="00711742">
        <w:rPr>
          <w:b/>
        </w:rPr>
        <w:t>Traveled to foreign country:</w:t>
      </w:r>
      <w:r>
        <w:t xml:space="preserve"> no</w:t>
      </w:r>
    </w:p>
    <w:p w:rsidR="00245EB9" w:rsidRPr="00711742" w:rsidRDefault="00245EB9" w:rsidP="00245EB9">
      <w:pPr>
        <w:pStyle w:val="NoSpacing"/>
        <w:rPr>
          <w:b/>
        </w:rPr>
      </w:pPr>
      <w:r w:rsidRPr="00711742">
        <w:rPr>
          <w:b/>
        </w:rPr>
        <w:t>Country:</w:t>
      </w:r>
      <w:r>
        <w:rPr>
          <w:b/>
        </w:rPr>
        <w:t xml:space="preserve"> </w:t>
      </w:r>
    </w:p>
    <w:p w:rsidR="00245EB9" w:rsidRPr="00711742" w:rsidRDefault="00245EB9" w:rsidP="00245EB9">
      <w:pPr>
        <w:pStyle w:val="NoSpacing"/>
        <w:rPr>
          <w:b/>
        </w:rPr>
      </w:pPr>
      <w:r w:rsidRPr="00711742">
        <w:rPr>
          <w:b/>
        </w:rPr>
        <w:t>Duration of stay:</w:t>
      </w:r>
      <w:r>
        <w:rPr>
          <w:b/>
        </w:rPr>
        <w:t xml:space="preserve"> </w:t>
      </w:r>
    </w:p>
    <w:p w:rsidR="002C0FA0" w:rsidRDefault="002C0FA0" w:rsidP="00711742">
      <w:pPr>
        <w:widowControl w:val="0"/>
        <w:autoSpaceDE w:val="0"/>
        <w:autoSpaceDN w:val="0"/>
        <w:adjustRightInd w:val="0"/>
        <w:spacing w:before="80" w:after="60" w:line="281" w:lineRule="atLeast"/>
        <w:ind w:hanging="630"/>
        <w:rPr>
          <w:rFonts w:ascii="Folio Light" w:hAnsi="Folio Light" w:cs="Folio Light"/>
          <w:b/>
          <w:bCs/>
          <w:color w:val="005597"/>
        </w:rPr>
      </w:pPr>
    </w:p>
    <w:p w:rsidR="00711742" w:rsidRDefault="00711742" w:rsidP="00711742">
      <w:pPr>
        <w:pStyle w:val="NoSpacing"/>
      </w:pPr>
      <w:r w:rsidRPr="00711742">
        <w:rPr>
          <w:b/>
        </w:rPr>
        <w:t>Name:</w:t>
      </w:r>
      <w:r>
        <w:t xml:space="preserve"> </w:t>
      </w:r>
      <w:proofErr w:type="spellStart"/>
      <w:r>
        <w:t>Maurício</w:t>
      </w:r>
      <w:proofErr w:type="spellEnd"/>
      <w:r>
        <w:t xml:space="preserve"> </w:t>
      </w:r>
      <w:proofErr w:type="spellStart"/>
      <w:r>
        <w:t>Tsugawa</w:t>
      </w:r>
      <w:proofErr w:type="spellEnd"/>
    </w:p>
    <w:p w:rsidR="00711742" w:rsidRPr="00711742" w:rsidRDefault="00711742" w:rsidP="00711742">
      <w:pPr>
        <w:pStyle w:val="NoSpacing"/>
      </w:pPr>
      <w:r w:rsidRPr="00711742">
        <w:rPr>
          <w:b/>
        </w:rPr>
        <w:t xml:space="preserve">Nearest Person Month Worked: </w:t>
      </w:r>
      <w:r>
        <w:t>1</w:t>
      </w:r>
    </w:p>
    <w:p w:rsidR="00711742" w:rsidRPr="009738D8" w:rsidRDefault="00711742" w:rsidP="00711742">
      <w:pPr>
        <w:pStyle w:val="NoSpacing"/>
      </w:pPr>
      <w:r w:rsidRPr="00711742">
        <w:rPr>
          <w:b/>
        </w:rPr>
        <w:t>Contribution to the Project:</w:t>
      </w:r>
      <w:r>
        <w:rPr>
          <w:b/>
        </w:rPr>
        <w:t xml:space="preserve"> </w:t>
      </w:r>
      <w:r w:rsidR="009738D8">
        <w:t xml:space="preserve">Research and development of virtual network technologies and </w:t>
      </w:r>
      <w:r w:rsidR="00DE3159">
        <w:t xml:space="preserve">co-leader of PRAGMA Experimental Network </w:t>
      </w:r>
      <w:proofErr w:type="spellStart"/>
      <w:r w:rsidR="00DE3159">
        <w:t>Testbed</w:t>
      </w:r>
      <w:proofErr w:type="spellEnd"/>
      <w:r w:rsidR="00DE3159">
        <w:t xml:space="preserve"> expedition.</w:t>
      </w:r>
    </w:p>
    <w:p w:rsidR="00711742" w:rsidRPr="00DE3159" w:rsidRDefault="00711742" w:rsidP="00711742">
      <w:pPr>
        <w:pStyle w:val="NoSpacing"/>
      </w:pPr>
      <w:r w:rsidRPr="00711742">
        <w:rPr>
          <w:b/>
        </w:rPr>
        <w:t>Funding Support:</w:t>
      </w:r>
      <w:r w:rsidR="009738D8">
        <w:rPr>
          <w:b/>
        </w:rPr>
        <w:t xml:space="preserve"> </w:t>
      </w:r>
      <w:r w:rsidR="00DE3159">
        <w:t>University of Florida</w:t>
      </w:r>
    </w:p>
    <w:p w:rsidR="00711742" w:rsidRPr="009738D8" w:rsidRDefault="00711742" w:rsidP="00711742">
      <w:pPr>
        <w:pStyle w:val="NoSpacing"/>
      </w:pPr>
      <w:proofErr w:type="gramStart"/>
      <w:r w:rsidRPr="00711742">
        <w:rPr>
          <w:b/>
        </w:rPr>
        <w:t>Country(</w:t>
      </w:r>
      <w:proofErr w:type="spellStart"/>
      <w:proofErr w:type="gramEnd"/>
      <w:r w:rsidRPr="00711742">
        <w:rPr>
          <w:b/>
        </w:rPr>
        <w:t>ies</w:t>
      </w:r>
      <w:proofErr w:type="spellEnd"/>
      <w:r w:rsidRPr="00711742">
        <w:rPr>
          <w:b/>
        </w:rPr>
        <w:t>) of foreign collaborator:</w:t>
      </w:r>
      <w:r w:rsidR="009738D8">
        <w:rPr>
          <w:b/>
        </w:rPr>
        <w:t xml:space="preserve"> </w:t>
      </w:r>
      <w:r w:rsidR="00DE3159">
        <w:t>Japan, China, Taiwan, Thailand, South Korea</w:t>
      </w:r>
    </w:p>
    <w:p w:rsidR="00711742" w:rsidRDefault="00711742" w:rsidP="00711742">
      <w:pPr>
        <w:pStyle w:val="NoSpacing"/>
      </w:pPr>
      <w:r w:rsidRPr="00711742">
        <w:rPr>
          <w:b/>
        </w:rPr>
        <w:t>Traveled to foreign country:</w:t>
      </w:r>
      <w:r w:rsidR="00DE3159">
        <w:t xml:space="preserve"> yes</w:t>
      </w:r>
    </w:p>
    <w:p w:rsidR="00711742" w:rsidRPr="00DE3159" w:rsidRDefault="00711742" w:rsidP="00711742">
      <w:pPr>
        <w:pStyle w:val="NoSpacing"/>
      </w:pPr>
      <w:r w:rsidRPr="00711742">
        <w:rPr>
          <w:b/>
        </w:rPr>
        <w:t>Country:</w:t>
      </w:r>
      <w:r w:rsidR="00DE3159">
        <w:rPr>
          <w:b/>
        </w:rPr>
        <w:t xml:space="preserve"> </w:t>
      </w:r>
      <w:r w:rsidR="00DE3159">
        <w:t>China and Taiwan</w:t>
      </w:r>
    </w:p>
    <w:p w:rsidR="00711742" w:rsidRPr="00DE3159" w:rsidRDefault="00711742" w:rsidP="00711742">
      <w:pPr>
        <w:pStyle w:val="NoSpacing"/>
      </w:pPr>
      <w:r w:rsidRPr="00711742">
        <w:rPr>
          <w:b/>
        </w:rPr>
        <w:t>Duration of stay:</w:t>
      </w:r>
      <w:r w:rsidR="00DE3159">
        <w:rPr>
          <w:b/>
        </w:rPr>
        <w:t xml:space="preserve"> </w:t>
      </w:r>
      <w:r w:rsidR="00DE3159">
        <w:t>5 days (China), 5 days (Taiwan)</w:t>
      </w:r>
    </w:p>
    <w:p w:rsidR="00711742" w:rsidRDefault="00711742" w:rsidP="00711742">
      <w:pPr>
        <w:widowControl w:val="0"/>
        <w:autoSpaceDE w:val="0"/>
        <w:autoSpaceDN w:val="0"/>
        <w:adjustRightInd w:val="0"/>
        <w:spacing w:before="80" w:after="60" w:line="281" w:lineRule="atLeast"/>
        <w:ind w:hanging="630"/>
        <w:rPr>
          <w:rFonts w:ascii="Folio Light" w:hAnsi="Folio Light" w:cs="Folio Light"/>
          <w:b/>
          <w:bCs/>
          <w:color w:val="005597"/>
        </w:rPr>
      </w:pPr>
    </w:p>
    <w:p w:rsidR="00711742" w:rsidRPr="00711742" w:rsidRDefault="00711742" w:rsidP="007617AA">
      <w:pPr>
        <w:widowControl w:val="0"/>
        <w:autoSpaceDE w:val="0"/>
        <w:autoSpaceDN w:val="0"/>
        <w:adjustRightInd w:val="0"/>
        <w:spacing w:before="80" w:after="60" w:line="281" w:lineRule="atLeast"/>
        <w:ind w:hanging="630"/>
        <w:rPr>
          <w:rFonts w:ascii="Folio Light" w:hAnsi="Folio Light" w:cs="Folio Light"/>
          <w:bCs/>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What other organizations have been involved as partners?</w:t>
      </w:r>
    </w:p>
    <w:p w:rsidR="007617AA" w:rsidRPr="008A42CC" w:rsidRDefault="007617AA" w:rsidP="007617AA">
      <w:pPr>
        <w:widowControl w:val="0"/>
        <w:autoSpaceDE w:val="0"/>
        <w:autoSpaceDN w:val="0"/>
        <w:adjustRightInd w:val="0"/>
        <w:spacing w:before="80" w:after="60" w:line="281" w:lineRule="atLeast"/>
        <w:ind w:hanging="630"/>
        <w:rPr>
          <w:rFonts w:ascii="Folio Light" w:hAnsi="Folio Light" w:cs="Folio Light"/>
          <w:bCs/>
          <w:sz w:val="20"/>
          <w:szCs w:val="20"/>
        </w:rPr>
      </w:pPr>
      <w:r w:rsidRPr="008A42CC">
        <w:rPr>
          <w:rFonts w:ascii="Folio Light" w:hAnsi="Folio Light" w:cs="Folio Light"/>
          <w:bCs/>
          <w:sz w:val="20"/>
          <w:szCs w:val="20"/>
        </w:rPr>
        <w:t>The online service will also ask you for additional information such as:      </w:t>
      </w:r>
    </w:p>
    <w:p w:rsidR="007617AA" w:rsidRPr="008A42CC" w:rsidRDefault="007617AA" w:rsidP="007617AA">
      <w:pPr>
        <w:pStyle w:val="ListParagraph"/>
        <w:widowControl w:val="0"/>
        <w:numPr>
          <w:ilvl w:val="0"/>
          <w:numId w:val="3"/>
        </w:numPr>
        <w:autoSpaceDE w:val="0"/>
        <w:autoSpaceDN w:val="0"/>
        <w:adjustRightInd w:val="0"/>
        <w:spacing w:before="80" w:after="60" w:line="281" w:lineRule="atLeast"/>
        <w:rPr>
          <w:rFonts w:ascii="Folio Light" w:hAnsi="Folio Light" w:cs="Folio Light"/>
          <w:bCs/>
          <w:sz w:val="20"/>
          <w:szCs w:val="20"/>
        </w:rPr>
      </w:pPr>
      <w:r w:rsidRPr="008A42CC">
        <w:rPr>
          <w:rFonts w:ascii="Folio Light" w:hAnsi="Folio Light" w:cs="Folio Light"/>
          <w:bCs/>
          <w:sz w:val="20"/>
          <w:szCs w:val="20"/>
        </w:rPr>
        <w:t>Type of Partner Organization</w:t>
      </w:r>
    </w:p>
    <w:p w:rsidR="007617AA" w:rsidRPr="008A42CC" w:rsidRDefault="007617AA" w:rsidP="007617AA">
      <w:pPr>
        <w:pStyle w:val="ListParagraph"/>
        <w:widowControl w:val="0"/>
        <w:numPr>
          <w:ilvl w:val="0"/>
          <w:numId w:val="3"/>
        </w:numPr>
        <w:autoSpaceDE w:val="0"/>
        <w:autoSpaceDN w:val="0"/>
        <w:adjustRightInd w:val="0"/>
        <w:spacing w:before="80" w:after="60" w:line="281" w:lineRule="atLeast"/>
        <w:rPr>
          <w:rFonts w:ascii="Folio Light" w:hAnsi="Folio Light" w:cs="Folio Light"/>
          <w:bCs/>
          <w:sz w:val="20"/>
          <w:szCs w:val="20"/>
        </w:rPr>
      </w:pPr>
      <w:r w:rsidRPr="008A42CC">
        <w:rPr>
          <w:rFonts w:ascii="Folio Light" w:hAnsi="Folio Light" w:cs="Folio Light"/>
          <w:bCs/>
          <w:sz w:val="20"/>
          <w:szCs w:val="20"/>
        </w:rPr>
        <w:t>Name</w:t>
      </w:r>
    </w:p>
    <w:p w:rsidR="007617AA" w:rsidRPr="008A42CC" w:rsidRDefault="007617AA" w:rsidP="007617AA">
      <w:pPr>
        <w:pStyle w:val="ListParagraph"/>
        <w:widowControl w:val="0"/>
        <w:numPr>
          <w:ilvl w:val="0"/>
          <w:numId w:val="3"/>
        </w:numPr>
        <w:autoSpaceDE w:val="0"/>
        <w:autoSpaceDN w:val="0"/>
        <w:adjustRightInd w:val="0"/>
        <w:spacing w:before="80" w:after="60" w:line="281" w:lineRule="atLeast"/>
        <w:rPr>
          <w:rFonts w:ascii="Folio Light" w:hAnsi="Folio Light" w:cs="Folio Light"/>
          <w:bCs/>
          <w:sz w:val="20"/>
          <w:szCs w:val="20"/>
        </w:rPr>
      </w:pPr>
      <w:r w:rsidRPr="008A42CC">
        <w:rPr>
          <w:rFonts w:ascii="Folio Light" w:hAnsi="Folio Light" w:cs="Folio Light"/>
          <w:bCs/>
          <w:sz w:val="20"/>
          <w:szCs w:val="20"/>
        </w:rPr>
        <w:t>Location</w:t>
      </w:r>
    </w:p>
    <w:p w:rsidR="007617AA" w:rsidRPr="008A42CC" w:rsidRDefault="007617AA" w:rsidP="007617AA">
      <w:pPr>
        <w:pStyle w:val="ListParagraph"/>
        <w:widowControl w:val="0"/>
        <w:numPr>
          <w:ilvl w:val="0"/>
          <w:numId w:val="3"/>
        </w:numPr>
        <w:autoSpaceDE w:val="0"/>
        <w:autoSpaceDN w:val="0"/>
        <w:adjustRightInd w:val="0"/>
        <w:spacing w:before="80" w:after="60" w:line="281" w:lineRule="atLeast"/>
        <w:rPr>
          <w:rFonts w:ascii="Folio Light" w:hAnsi="Folio Light" w:cs="Folio Light"/>
          <w:bCs/>
          <w:sz w:val="20"/>
          <w:szCs w:val="20"/>
        </w:rPr>
      </w:pPr>
      <w:r w:rsidRPr="008A42CC">
        <w:rPr>
          <w:rFonts w:ascii="Folio Light" w:hAnsi="Folio Light" w:cs="Folio Light"/>
          <w:bCs/>
          <w:sz w:val="20"/>
          <w:szCs w:val="20"/>
        </w:rPr>
        <w:t>Partner’s contribution to the project</w:t>
      </w: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 </w:t>
      </w:r>
    </w:p>
    <w:p w:rsidR="00D25F40" w:rsidRDefault="00D25F40" w:rsidP="00D25F40">
      <w:pPr>
        <w:pStyle w:val="NoSpacing"/>
      </w:pPr>
      <w:r>
        <w:rPr>
          <w:b/>
        </w:rPr>
        <w:t>Type of Partner Organization</w:t>
      </w:r>
      <w:r w:rsidRPr="00711742">
        <w:rPr>
          <w:b/>
        </w:rPr>
        <w:t>:</w:t>
      </w:r>
      <w:r>
        <w:t xml:space="preserve"> Collaborative research (e.g., partner's staff work with project staff on the project)</w:t>
      </w:r>
    </w:p>
    <w:p w:rsidR="00D25F40" w:rsidRPr="00711742" w:rsidRDefault="00D25F40" w:rsidP="00D25F40">
      <w:pPr>
        <w:pStyle w:val="NoSpacing"/>
        <w:rPr>
          <w:b/>
        </w:rPr>
      </w:pPr>
      <w:r>
        <w:rPr>
          <w:b/>
        </w:rPr>
        <w:t>Name</w:t>
      </w:r>
      <w:r w:rsidRPr="00711742">
        <w:rPr>
          <w:b/>
        </w:rPr>
        <w:t xml:space="preserve">: </w:t>
      </w:r>
      <w:r w:rsidR="008E7063">
        <w:t>University of Florida</w:t>
      </w:r>
    </w:p>
    <w:p w:rsidR="00D25F40" w:rsidRPr="00D25F40" w:rsidRDefault="00D25F40" w:rsidP="00D25F40">
      <w:pPr>
        <w:pStyle w:val="NoSpacing"/>
      </w:pPr>
      <w:r>
        <w:rPr>
          <w:b/>
        </w:rPr>
        <w:t>Location</w:t>
      </w:r>
      <w:r w:rsidRPr="00711742">
        <w:rPr>
          <w:b/>
        </w:rPr>
        <w:t>:</w:t>
      </w:r>
      <w:r>
        <w:rPr>
          <w:b/>
        </w:rPr>
        <w:t xml:space="preserve"> </w:t>
      </w:r>
      <w:r w:rsidR="008E7063">
        <w:t>Florida</w:t>
      </w:r>
      <w:r>
        <w:t>, USA</w:t>
      </w:r>
    </w:p>
    <w:p w:rsidR="00D25F40" w:rsidRPr="00711742" w:rsidRDefault="008E7063" w:rsidP="00D25F40">
      <w:pPr>
        <w:pStyle w:val="NoSpacing"/>
        <w:rPr>
          <w:b/>
        </w:rPr>
      </w:pPr>
      <w:r>
        <w:rPr>
          <w:b/>
        </w:rPr>
        <w:t>More detail on partner contribution (optional)</w:t>
      </w:r>
      <w:r w:rsidR="00D25F40" w:rsidRPr="00711742">
        <w:rPr>
          <w:b/>
        </w:rPr>
        <w:t>:</w:t>
      </w:r>
    </w:p>
    <w:p w:rsidR="008E7063" w:rsidRDefault="008E7063" w:rsidP="00D25F40">
      <w:pPr>
        <w:pStyle w:val="NoSpacing"/>
      </w:pPr>
    </w:p>
    <w:p w:rsidR="002A2B25" w:rsidRDefault="002A2B25" w:rsidP="002A2B25">
      <w:pPr>
        <w:pStyle w:val="NoSpacing"/>
      </w:pPr>
      <w:r>
        <w:rPr>
          <w:b/>
        </w:rPr>
        <w:t>Type of Partner Organization</w:t>
      </w:r>
      <w:r w:rsidRPr="00711742">
        <w:rPr>
          <w:b/>
        </w:rPr>
        <w:t>:</w:t>
      </w:r>
      <w:r>
        <w:t xml:space="preserve"> Collaborative research (e.g., partner's staff work with project staff on the project)</w:t>
      </w:r>
    </w:p>
    <w:p w:rsidR="002A2B25" w:rsidRPr="00711742" w:rsidRDefault="002A2B25" w:rsidP="002A2B25">
      <w:pPr>
        <w:pStyle w:val="NoSpacing"/>
        <w:rPr>
          <w:ins w:id="48" w:author="Reed Beaman" w:date="2014-08-08T15:57:00Z"/>
          <w:b/>
        </w:rPr>
      </w:pPr>
      <w:r>
        <w:rPr>
          <w:b/>
        </w:rPr>
        <w:t>Name</w:t>
      </w:r>
      <w:r w:rsidRPr="00711742">
        <w:rPr>
          <w:b/>
        </w:rPr>
        <w:t xml:space="preserve">: </w:t>
      </w:r>
      <w:r>
        <w:t xml:space="preserve">University of </w:t>
      </w:r>
      <w:ins w:id="49" w:author="Reed Beaman" w:date="2014-08-08T15:57:00Z">
        <w:r>
          <w:t>Queensland</w:t>
        </w:r>
      </w:ins>
    </w:p>
    <w:p w:rsidR="002A2B25" w:rsidRPr="00D25F40" w:rsidRDefault="002A2B25" w:rsidP="002A2B25">
      <w:pPr>
        <w:pStyle w:val="NoSpacing"/>
        <w:rPr>
          <w:ins w:id="50" w:author="Reed Beaman" w:date="2014-08-08T15:57:00Z"/>
        </w:rPr>
      </w:pPr>
      <w:ins w:id="51" w:author="Reed Beaman" w:date="2014-08-08T15:57:00Z">
        <w:r>
          <w:rPr>
            <w:b/>
          </w:rPr>
          <w:t>Location</w:t>
        </w:r>
        <w:r w:rsidRPr="00711742">
          <w:rPr>
            <w:b/>
          </w:rPr>
          <w:t>:</w:t>
        </w:r>
        <w:r>
          <w:rPr>
            <w:b/>
          </w:rPr>
          <w:t xml:space="preserve"> </w:t>
        </w:r>
        <w:r>
          <w:t>Brisbane, Queensland, Australia</w:t>
        </w:r>
      </w:ins>
    </w:p>
    <w:p w:rsidR="002A2B25" w:rsidRPr="002C26D6" w:rsidRDefault="002A2B25" w:rsidP="002A2B25">
      <w:pPr>
        <w:pStyle w:val="NoSpacing"/>
        <w:rPr>
          <w:ins w:id="52" w:author="Reed Beaman" w:date="2014-08-08T15:57:00Z"/>
        </w:rPr>
      </w:pPr>
      <w:ins w:id="53" w:author="Reed Beaman" w:date="2014-08-08T15:57:00Z">
        <w:r>
          <w:rPr>
            <w:b/>
          </w:rPr>
          <w:t>More detail on partner contribution (optional)</w:t>
        </w:r>
        <w:r w:rsidRPr="00711742">
          <w:rPr>
            <w:b/>
          </w:rPr>
          <w:t>:</w:t>
        </w:r>
        <w:r>
          <w:rPr>
            <w:b/>
          </w:rPr>
          <w:t xml:space="preserve"> </w:t>
        </w:r>
        <w:r w:rsidRPr="002C26D6">
          <w:t xml:space="preserve">Partners at U. </w:t>
        </w:r>
        <w:r>
          <w:t>Queensland provided the Unmanned Aerial Vehicles (UAVs) and expertise.  Three Univ. Queensland participants were involved.</w:t>
        </w:r>
      </w:ins>
    </w:p>
    <w:p w:rsidR="002A2B25" w:rsidRDefault="002A2B25" w:rsidP="002A2B25">
      <w:pPr>
        <w:pStyle w:val="NoSpacing"/>
        <w:rPr>
          <w:ins w:id="54" w:author="Reed Beaman" w:date="2014-08-08T15:57:00Z"/>
          <w:b/>
        </w:rPr>
      </w:pPr>
    </w:p>
    <w:p w:rsidR="002A2B25" w:rsidRDefault="002A2B25" w:rsidP="002A2B25">
      <w:pPr>
        <w:pStyle w:val="NoSpacing"/>
        <w:rPr>
          <w:ins w:id="55" w:author="Reed Beaman" w:date="2014-08-08T15:57:00Z"/>
        </w:rPr>
      </w:pPr>
      <w:ins w:id="56" w:author="Reed Beaman" w:date="2014-08-08T15:57:00Z">
        <w:r>
          <w:rPr>
            <w:b/>
          </w:rPr>
          <w:t>Type of Partner Organization</w:t>
        </w:r>
        <w:r w:rsidRPr="00711742">
          <w:rPr>
            <w:b/>
          </w:rPr>
          <w:t>:</w:t>
        </w:r>
        <w:r>
          <w:t xml:space="preserve"> Collaborative research (e.g., partner's staff work with project staff on the project)</w:t>
        </w:r>
      </w:ins>
    </w:p>
    <w:p w:rsidR="002A2B25" w:rsidRPr="00711742" w:rsidRDefault="002A2B25" w:rsidP="002A2B25">
      <w:pPr>
        <w:pStyle w:val="NoSpacing"/>
        <w:rPr>
          <w:ins w:id="57" w:author="Reed Beaman" w:date="2014-08-08T15:57:00Z"/>
          <w:b/>
        </w:rPr>
      </w:pPr>
      <w:ins w:id="58" w:author="Reed Beaman" w:date="2014-08-08T15:57:00Z">
        <w:r>
          <w:rPr>
            <w:b/>
          </w:rPr>
          <w:t>Name</w:t>
        </w:r>
        <w:r w:rsidRPr="00711742">
          <w:rPr>
            <w:b/>
          </w:rPr>
          <w:t xml:space="preserve">: </w:t>
        </w:r>
        <w:r>
          <w:t>Sabah Parks</w:t>
        </w:r>
      </w:ins>
    </w:p>
    <w:p w:rsidR="002A2B25" w:rsidRPr="00D25F40" w:rsidRDefault="002A2B25" w:rsidP="002A2B25">
      <w:pPr>
        <w:pStyle w:val="NoSpacing"/>
        <w:rPr>
          <w:ins w:id="59" w:author="Reed Beaman" w:date="2014-08-08T15:57:00Z"/>
        </w:rPr>
      </w:pPr>
      <w:ins w:id="60" w:author="Reed Beaman" w:date="2014-08-08T15:57:00Z">
        <w:r>
          <w:rPr>
            <w:b/>
          </w:rPr>
          <w:t>Location</w:t>
        </w:r>
        <w:r w:rsidRPr="00711742">
          <w:rPr>
            <w:b/>
          </w:rPr>
          <w:t>:</w:t>
        </w:r>
        <w:r>
          <w:rPr>
            <w:b/>
          </w:rPr>
          <w:t xml:space="preserve"> </w:t>
        </w:r>
        <w:r>
          <w:t xml:space="preserve">Kota </w:t>
        </w:r>
        <w:proofErr w:type="spellStart"/>
        <w:r>
          <w:t>Kinabalu</w:t>
        </w:r>
        <w:proofErr w:type="spellEnd"/>
        <w:r>
          <w:t>, Sabah, Malaysia</w:t>
        </w:r>
      </w:ins>
    </w:p>
    <w:p w:rsidR="002A2B25" w:rsidRPr="002C26D6" w:rsidRDefault="002A2B25" w:rsidP="002A2B25">
      <w:pPr>
        <w:pStyle w:val="NoSpacing"/>
        <w:rPr>
          <w:ins w:id="61" w:author="Reed Beaman" w:date="2014-08-08T15:57:00Z"/>
        </w:rPr>
      </w:pPr>
      <w:ins w:id="62" w:author="Reed Beaman" w:date="2014-08-08T15:57:00Z">
        <w:r>
          <w:rPr>
            <w:b/>
          </w:rPr>
          <w:t>More detail on partner contribution (optional)</w:t>
        </w:r>
        <w:r w:rsidRPr="00711742">
          <w:rPr>
            <w:b/>
          </w:rPr>
          <w:t>:</w:t>
        </w:r>
        <w:r>
          <w:rPr>
            <w:b/>
          </w:rPr>
          <w:t xml:space="preserve"> </w:t>
        </w:r>
        <w:r>
          <w:t xml:space="preserve">Provided logistical support, coordination, </w:t>
        </w:r>
        <w:r w:rsidR="00245238">
          <w:t xml:space="preserve">permits, etc. </w:t>
        </w:r>
        <w:r>
          <w:t>for data collection and hosted the mini-PRAGMA symposium on Serpentine Ecology.</w:t>
        </w:r>
      </w:ins>
    </w:p>
    <w:p w:rsidR="002A2B25" w:rsidRDefault="002A2B25" w:rsidP="002A2B25">
      <w:pPr>
        <w:pStyle w:val="NoSpacing"/>
        <w:rPr>
          <w:ins w:id="63" w:author="Reed Beaman" w:date="2014-08-08T15:57:00Z"/>
          <w:b/>
        </w:rPr>
      </w:pPr>
    </w:p>
    <w:p w:rsidR="002A2B25" w:rsidRDefault="002A2B25" w:rsidP="002A2B25">
      <w:pPr>
        <w:pStyle w:val="NoSpacing"/>
        <w:rPr>
          <w:ins w:id="64" w:author="Reed Beaman" w:date="2014-08-08T15:57:00Z"/>
        </w:rPr>
      </w:pPr>
      <w:ins w:id="65" w:author="Reed Beaman" w:date="2014-08-08T15:57:00Z">
        <w:r>
          <w:rPr>
            <w:b/>
          </w:rPr>
          <w:lastRenderedPageBreak/>
          <w:t>Type of Partner Organization</w:t>
        </w:r>
        <w:r w:rsidRPr="00711742">
          <w:rPr>
            <w:b/>
          </w:rPr>
          <w:t>:</w:t>
        </w:r>
        <w:r>
          <w:t xml:space="preserve"> Collaborative research (e.g., partner's staff work with project staff on the project)</w:t>
        </w:r>
      </w:ins>
    </w:p>
    <w:p w:rsidR="002A2B25" w:rsidRPr="00711742" w:rsidRDefault="002A2B25" w:rsidP="002A2B25">
      <w:pPr>
        <w:pStyle w:val="NoSpacing"/>
        <w:rPr>
          <w:b/>
        </w:rPr>
      </w:pPr>
      <w:ins w:id="66" w:author="Reed Beaman" w:date="2014-08-08T15:57:00Z">
        <w:r>
          <w:rPr>
            <w:b/>
          </w:rPr>
          <w:t>Name</w:t>
        </w:r>
        <w:r w:rsidRPr="00711742">
          <w:rPr>
            <w:b/>
          </w:rPr>
          <w:t xml:space="preserve">: </w:t>
        </w:r>
        <w:r>
          <w:t xml:space="preserve">University of </w:t>
        </w:r>
      </w:ins>
      <w:r>
        <w:t>Wisconsin</w:t>
      </w:r>
    </w:p>
    <w:p w:rsidR="002A2B25" w:rsidRPr="00D25F40" w:rsidRDefault="002A2B25" w:rsidP="002A2B25">
      <w:pPr>
        <w:pStyle w:val="NoSpacing"/>
      </w:pPr>
      <w:r>
        <w:rPr>
          <w:b/>
        </w:rPr>
        <w:t>Location</w:t>
      </w:r>
      <w:r w:rsidRPr="00711742">
        <w:rPr>
          <w:b/>
        </w:rPr>
        <w:t>:</w:t>
      </w:r>
      <w:r>
        <w:rPr>
          <w:b/>
        </w:rPr>
        <w:t xml:space="preserve"> </w:t>
      </w:r>
      <w:r>
        <w:t>Madison, Wisconsin, USA</w:t>
      </w:r>
    </w:p>
    <w:p w:rsidR="002A2B25" w:rsidRPr="002C26D6" w:rsidRDefault="002A2B25" w:rsidP="002A2B25">
      <w:pPr>
        <w:pStyle w:val="NoSpacing"/>
      </w:pPr>
      <w:r>
        <w:rPr>
          <w:b/>
        </w:rPr>
        <w:t>More detail on partner contribution (optional)</w:t>
      </w:r>
      <w:r w:rsidRPr="00711742">
        <w:rPr>
          <w:b/>
        </w:rPr>
        <w:t>:</w:t>
      </w:r>
      <w:r>
        <w:rPr>
          <w:b/>
        </w:rPr>
        <w:t xml:space="preserve"> </w:t>
      </w:r>
      <w:r w:rsidRPr="002C26D6">
        <w:t xml:space="preserve">Partners at U. Wisconsin collaborated in formulation of </w:t>
      </w:r>
      <w:r>
        <w:t>usage scenarios</w:t>
      </w:r>
      <w:r w:rsidRPr="002C26D6">
        <w:t xml:space="preserve">, </w:t>
      </w:r>
      <w:r>
        <w:t>documentation, and testing of</w:t>
      </w:r>
      <w:r w:rsidRPr="00FF42C2">
        <w:t xml:space="preserve"> </w:t>
      </w:r>
      <w:r>
        <w:t xml:space="preserve">the </w:t>
      </w:r>
      <w:r w:rsidRPr="002C26D6">
        <w:t>lake expedition</w:t>
      </w:r>
      <w:r>
        <w:t xml:space="preserve"> prototype</w:t>
      </w:r>
      <w:r w:rsidRPr="002C26D6">
        <w:t>.</w:t>
      </w:r>
    </w:p>
    <w:p w:rsidR="00D25F40" w:rsidRDefault="00D25F40" w:rsidP="007617AA">
      <w:pPr>
        <w:widowControl w:val="0"/>
        <w:autoSpaceDE w:val="0"/>
        <w:autoSpaceDN w:val="0"/>
        <w:adjustRightInd w:val="0"/>
        <w:spacing w:before="80" w:after="60" w:line="281" w:lineRule="atLeast"/>
        <w:ind w:hanging="630"/>
        <w:rPr>
          <w:rFonts w:ascii="Folio Light" w:hAnsi="Folio Light" w:cs="Folio Light"/>
          <w:color w:val="005597"/>
        </w:rPr>
      </w:pPr>
    </w:p>
    <w:p w:rsidR="00FF42C2" w:rsidRDefault="00FF42C2" w:rsidP="00FF42C2">
      <w:pPr>
        <w:pStyle w:val="NoSpacing"/>
      </w:pPr>
      <w:r>
        <w:rPr>
          <w:b/>
        </w:rPr>
        <w:t>Type of Partner Organization</w:t>
      </w:r>
      <w:r w:rsidRPr="00711742">
        <w:rPr>
          <w:b/>
        </w:rPr>
        <w:t>:</w:t>
      </w:r>
      <w:r>
        <w:t xml:space="preserve"> Collaborative research (e.g., partner's staff work with project staff on the project)</w:t>
      </w:r>
    </w:p>
    <w:p w:rsidR="00FF42C2" w:rsidRPr="00711742" w:rsidRDefault="00FF42C2" w:rsidP="00FF42C2">
      <w:pPr>
        <w:pStyle w:val="NoSpacing"/>
        <w:rPr>
          <w:b/>
        </w:rPr>
      </w:pPr>
      <w:r>
        <w:rPr>
          <w:b/>
        </w:rPr>
        <w:t>Name</w:t>
      </w:r>
      <w:r w:rsidRPr="00711742">
        <w:rPr>
          <w:b/>
        </w:rPr>
        <w:t xml:space="preserve">: </w:t>
      </w:r>
      <w:r>
        <w:t>Virginia Tech University</w:t>
      </w:r>
    </w:p>
    <w:p w:rsidR="00FF42C2" w:rsidRPr="00D25F40" w:rsidRDefault="00FF42C2" w:rsidP="00FF42C2">
      <w:pPr>
        <w:pStyle w:val="NoSpacing"/>
      </w:pPr>
      <w:r>
        <w:rPr>
          <w:b/>
        </w:rPr>
        <w:t>Location</w:t>
      </w:r>
      <w:r w:rsidRPr="00711742">
        <w:rPr>
          <w:b/>
        </w:rPr>
        <w:t>:</w:t>
      </w:r>
      <w:r>
        <w:rPr>
          <w:b/>
        </w:rPr>
        <w:t xml:space="preserve"> </w:t>
      </w:r>
      <w:r>
        <w:t>Blacksburg, Virginia, USA</w:t>
      </w:r>
    </w:p>
    <w:p w:rsidR="00FF42C2" w:rsidRPr="00821C25" w:rsidRDefault="00FF42C2" w:rsidP="00FF42C2">
      <w:pPr>
        <w:pStyle w:val="NoSpacing"/>
      </w:pPr>
      <w:r>
        <w:rPr>
          <w:b/>
        </w:rPr>
        <w:t>More detail on partner contribution (optional)</w:t>
      </w:r>
      <w:r w:rsidRPr="00711742">
        <w:rPr>
          <w:b/>
        </w:rPr>
        <w:t>:</w:t>
      </w:r>
      <w:r>
        <w:rPr>
          <w:b/>
        </w:rPr>
        <w:t xml:space="preserve"> </w:t>
      </w:r>
      <w:r w:rsidRPr="00821C25">
        <w:t xml:space="preserve">Partners at </w:t>
      </w:r>
      <w:r>
        <w:t xml:space="preserve">Virginia Tech </w:t>
      </w:r>
      <w:r w:rsidRPr="00821C25">
        <w:t xml:space="preserve">collaborated in formulation of </w:t>
      </w:r>
      <w:r>
        <w:t>usage scenarios</w:t>
      </w:r>
      <w:r w:rsidRPr="00821C25">
        <w:t xml:space="preserve">, </w:t>
      </w:r>
      <w:r>
        <w:t>documentation, and testing of</w:t>
      </w:r>
      <w:r w:rsidRPr="00FF42C2">
        <w:t xml:space="preserve"> </w:t>
      </w:r>
      <w:r>
        <w:t xml:space="preserve">the </w:t>
      </w:r>
      <w:r w:rsidRPr="00821C25">
        <w:t>lake expedition</w:t>
      </w:r>
      <w:r>
        <w:t xml:space="preserve"> prototype</w:t>
      </w:r>
      <w:r w:rsidRPr="00821C25">
        <w:t>.</w:t>
      </w:r>
    </w:p>
    <w:p w:rsidR="00FF42C2" w:rsidRDefault="00FF42C2" w:rsidP="007617AA">
      <w:pPr>
        <w:widowControl w:val="0"/>
        <w:autoSpaceDE w:val="0"/>
        <w:autoSpaceDN w:val="0"/>
        <w:adjustRightInd w:val="0"/>
        <w:spacing w:before="80" w:after="60" w:line="281" w:lineRule="atLeast"/>
        <w:ind w:hanging="630"/>
        <w:rPr>
          <w:rFonts w:ascii="Folio Light" w:hAnsi="Folio Light" w:cs="Folio Light"/>
          <w:color w:val="005597"/>
        </w:rPr>
      </w:pPr>
    </w:p>
    <w:p w:rsidR="00FF42C2" w:rsidRDefault="00FF42C2"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Pr="008A42CC" w:rsidRDefault="007617AA" w:rsidP="007617AA">
      <w:pPr>
        <w:widowControl w:val="0"/>
        <w:autoSpaceDE w:val="0"/>
        <w:autoSpaceDN w:val="0"/>
        <w:adjustRightInd w:val="0"/>
        <w:spacing w:before="80" w:after="60" w:line="281" w:lineRule="atLeast"/>
        <w:ind w:hanging="634"/>
        <w:rPr>
          <w:rFonts w:ascii="Folio Medium" w:hAnsi="Folio Medium" w:cs="Folio Medium"/>
          <w:color w:val="211D1E"/>
        </w:rPr>
      </w:pPr>
      <w:r w:rsidRPr="008A42CC">
        <w:rPr>
          <w:rFonts w:ascii="Folio Light" w:hAnsi="Folio Light" w:cs="Folio Light"/>
          <w:b/>
          <w:bCs/>
          <w:color w:val="005597"/>
        </w:rPr>
        <w:t xml:space="preserve">Have other collaborators or contacts been involved? </w:t>
      </w:r>
      <w:r>
        <w:rPr>
          <w:rFonts w:ascii="Folio Light" w:hAnsi="Folio Light" w:cs="Folio Light"/>
          <w:b/>
          <w:bCs/>
          <w:color w:val="005597"/>
        </w:rPr>
        <w:t xml:space="preserve">  </w:t>
      </w:r>
      <w:r w:rsidRPr="008A42CC">
        <w:rPr>
          <w:rFonts w:ascii="Folio Medium" w:hAnsi="Folio Medium" w:cs="Folio Medium"/>
          <w:color w:val="211D1E"/>
        </w:rPr>
        <w:t xml:space="preserve">No </w:t>
      </w:r>
      <w:r>
        <w:rPr>
          <w:rFonts w:ascii="Folio Medium" w:hAnsi="Folio Medium" w:cs="Folio Medium"/>
          <w:color w:val="211D1E"/>
        </w:rPr>
        <w:br/>
      </w:r>
    </w:p>
    <w:p w:rsidR="007617AA" w:rsidRPr="004C6686" w:rsidRDefault="007617AA" w:rsidP="007617AA">
      <w:pPr>
        <w:pStyle w:val="Pa3"/>
        <w:spacing w:before="540" w:after="60"/>
        <w:ind w:left="-634"/>
        <w:rPr>
          <w:rFonts w:asciiTheme="minorHAnsi" w:hAnsiTheme="minorHAnsi" w:cs="Bodoni MT"/>
          <w:color w:val="F89826"/>
          <w:sz w:val="48"/>
          <w:szCs w:val="48"/>
        </w:rPr>
      </w:pPr>
      <w:commentRangeStart w:id="67"/>
      <w:r>
        <w:rPr>
          <w:rStyle w:val="A3"/>
          <w:rFonts w:asciiTheme="minorHAnsi" w:hAnsiTheme="minorHAnsi"/>
        </w:rPr>
        <w:t>Impacts</w:t>
      </w:r>
      <w:commentRangeEnd w:id="67"/>
      <w:r w:rsidR="009424EE">
        <w:rPr>
          <w:rStyle w:val="CommentReference"/>
          <w:rFonts w:asciiTheme="minorHAnsi" w:eastAsiaTheme="minorHAnsi" w:hAnsiTheme="minorHAnsi" w:cstheme="minorBidi"/>
        </w:rPr>
        <w:commentReference w:id="67"/>
      </w:r>
      <w:r w:rsidRPr="000A4CA4">
        <w:rPr>
          <w:rStyle w:val="A3"/>
          <w:rFonts w:asciiTheme="minorHAnsi" w:hAnsiTheme="minorHAnsi"/>
        </w:rPr>
        <w:t xml:space="preserve"> </w:t>
      </w:r>
      <w:r>
        <w:rPr>
          <w:rFonts w:cs="Bodoni MT"/>
          <w:b/>
          <w:bCs/>
          <w:color w:val="F89826"/>
          <w:sz w:val="48"/>
          <w:szCs w:val="48"/>
        </w:rPr>
        <w:br/>
      </w:r>
      <w:r>
        <w:rPr>
          <w:rStyle w:val="A4"/>
          <w:color w:val="auto"/>
        </w:rPr>
        <w:br/>
      </w:r>
      <w:r w:rsidRPr="000A4CA4">
        <w:rPr>
          <w:rStyle w:val="A4"/>
          <w:color w:val="auto"/>
        </w:rPr>
        <w:t xml:space="preserve">You have the option of selecting “nothing to report” in this section.  </w:t>
      </w:r>
    </w:p>
    <w:p w:rsidR="007617AA" w:rsidRDefault="007617AA" w:rsidP="007617AA">
      <w:pPr>
        <w:widowControl w:val="0"/>
        <w:autoSpaceDE w:val="0"/>
        <w:autoSpaceDN w:val="0"/>
        <w:adjustRightInd w:val="0"/>
        <w:spacing w:before="54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the development of the principal discipline(s) of the </w:t>
      </w:r>
      <w:commentRangeStart w:id="68"/>
      <w:r w:rsidRPr="008A42CC">
        <w:rPr>
          <w:rFonts w:ascii="Folio Light" w:hAnsi="Folio Light" w:cs="Folio Light"/>
          <w:b/>
          <w:bCs/>
          <w:color w:val="005597"/>
        </w:rPr>
        <w:t>project</w:t>
      </w:r>
      <w:commentRangeEnd w:id="68"/>
      <w:r w:rsidR="009424EE">
        <w:rPr>
          <w:rStyle w:val="CommentReference"/>
        </w:rPr>
        <w:commentReference w:id="68"/>
      </w:r>
      <w:r w:rsidRPr="008A42CC">
        <w:rPr>
          <w:rFonts w:ascii="Folio Light" w:hAnsi="Folio Light" w:cs="Folio Light"/>
          <w:b/>
          <w:bCs/>
          <w:color w:val="005597"/>
        </w:rPr>
        <w:t xml:space="preserve">? </w:t>
      </w:r>
    </w:p>
    <w:p w:rsidR="00E83CEF" w:rsidRDefault="00E83CEF" w:rsidP="00E83CEF">
      <w:pPr>
        <w:pStyle w:val="Default"/>
        <w:rPr>
          <w:rFonts w:ascii="Arial" w:hAnsi="Arial" w:cs="Arial"/>
          <w:sz w:val="23"/>
          <w:szCs w:val="23"/>
        </w:rPr>
      </w:pPr>
    </w:p>
    <w:p w:rsidR="007617AA" w:rsidRDefault="00E83CEF" w:rsidP="00E83CEF">
      <w:pPr>
        <w:pStyle w:val="Default"/>
        <w:rPr>
          <w:rFonts w:ascii="Arial" w:hAnsi="Arial" w:cs="Arial"/>
          <w:sz w:val="23"/>
          <w:szCs w:val="23"/>
        </w:rPr>
      </w:pPr>
      <w:r>
        <w:rPr>
          <w:rFonts w:ascii="Arial" w:hAnsi="Arial" w:cs="Arial"/>
          <w:sz w:val="23"/>
          <w:szCs w:val="23"/>
        </w:rPr>
        <w:t xml:space="preserve">PRAGMA-ENT conducts research and development on the establishment of an international end-to-end software-defined networking </w:t>
      </w:r>
      <w:proofErr w:type="spellStart"/>
      <w:r>
        <w:rPr>
          <w:rFonts w:ascii="Arial" w:hAnsi="Arial" w:cs="Arial"/>
          <w:sz w:val="23"/>
          <w:szCs w:val="23"/>
        </w:rPr>
        <w:t>testbed</w:t>
      </w:r>
      <w:proofErr w:type="spellEnd"/>
      <w:r>
        <w:rPr>
          <w:rFonts w:ascii="Arial" w:hAnsi="Arial" w:cs="Arial"/>
          <w:sz w:val="23"/>
          <w:szCs w:val="23"/>
        </w:rPr>
        <w:t xml:space="preserve">. </w:t>
      </w:r>
      <w:r w:rsidR="00C97CA6">
        <w:rPr>
          <w:rFonts w:ascii="Arial" w:hAnsi="Arial" w:cs="Arial"/>
          <w:sz w:val="23"/>
          <w:szCs w:val="23"/>
        </w:rPr>
        <w:t>Challenges, experience, and solutions found by PRAGMA-ENT activities will be valuable to the networking community.</w:t>
      </w:r>
    </w:p>
    <w:p w:rsidR="002C26D6" w:rsidRDefault="002C26D6" w:rsidP="00E83CEF">
      <w:pPr>
        <w:pStyle w:val="Default"/>
        <w:rPr>
          <w:rFonts w:ascii="Arial" w:hAnsi="Arial" w:cs="Arial"/>
          <w:sz w:val="23"/>
          <w:szCs w:val="23"/>
        </w:rPr>
      </w:pPr>
    </w:p>
    <w:p w:rsidR="00D10D3C" w:rsidRPr="00E83CEF" w:rsidRDefault="00D10D3C" w:rsidP="00E83CEF">
      <w:pPr>
        <w:pStyle w:val="Default"/>
        <w:rPr>
          <w:rFonts w:ascii="Arial" w:hAnsi="Arial" w:cs="Arial"/>
          <w:sz w:val="23"/>
          <w:szCs w:val="23"/>
        </w:rPr>
      </w:pPr>
      <w:r>
        <w:rPr>
          <w:rFonts w:ascii="Arial" w:hAnsi="Arial" w:cs="Arial"/>
          <w:sz w:val="23"/>
          <w:szCs w:val="23"/>
        </w:rPr>
        <w:t>The Lake expedition is deploying distributed virtual clusters that are interconnected by a new design of the IPOP overlay that uses standard protocols for peer discovery, notification, and traversal of network address translators (NATs), and where virtual network endpoints run on user devices (servers, laptops). Results and user feedback collected from this deployment will provide valuable information for the P2P and overlay network community.</w:t>
      </w:r>
    </w:p>
    <w:p w:rsidR="00C97CA6" w:rsidRDefault="00C97CA6" w:rsidP="007617AA">
      <w:pPr>
        <w:widowControl w:val="0"/>
        <w:autoSpaceDE w:val="0"/>
        <w:autoSpaceDN w:val="0"/>
        <w:adjustRightInd w:val="0"/>
        <w:spacing w:before="80" w:after="60" w:line="281" w:lineRule="atLeast"/>
        <w:ind w:hanging="630"/>
        <w:rPr>
          <w:rFonts w:ascii="Folio Light" w:hAnsi="Folio Light" w:cs="Folio Light"/>
          <w:b/>
          <w:bCs/>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other disciplines? </w:t>
      </w: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C97CA6" w:rsidRDefault="00C97CA6" w:rsidP="00C97CA6">
      <w:pPr>
        <w:pStyle w:val="Default"/>
        <w:rPr>
          <w:rFonts w:ascii="Arial" w:hAnsi="Arial" w:cs="Arial"/>
          <w:sz w:val="23"/>
          <w:szCs w:val="23"/>
        </w:rPr>
      </w:pPr>
      <w:r>
        <w:rPr>
          <w:rFonts w:ascii="Arial" w:hAnsi="Arial" w:cs="Arial"/>
          <w:sz w:val="23"/>
          <w:szCs w:val="23"/>
        </w:rPr>
        <w:t>PRAGMA-ENT will give the necessary networking support to PRAGMA multi-cloud</w:t>
      </w:r>
      <w:r w:rsidR="008C5424">
        <w:rPr>
          <w:rFonts w:ascii="Arial" w:hAnsi="Arial" w:cs="Arial"/>
          <w:sz w:val="23"/>
          <w:szCs w:val="23"/>
        </w:rPr>
        <w:t xml:space="preserve"> activities</w:t>
      </w:r>
      <w:r>
        <w:rPr>
          <w:rFonts w:ascii="Arial" w:hAnsi="Arial" w:cs="Arial"/>
          <w:sz w:val="23"/>
          <w:szCs w:val="23"/>
        </w:rPr>
        <w:t xml:space="preserve"> and user-</w:t>
      </w:r>
      <w:del w:id="69" w:author="Reed Beaman" w:date="2014-08-08T15:57:00Z">
        <w:r>
          <w:rPr>
            <w:rFonts w:ascii="Arial" w:hAnsi="Arial" w:cs="Arial"/>
            <w:sz w:val="23"/>
            <w:szCs w:val="23"/>
          </w:rPr>
          <w:delText>defined</w:delText>
        </w:r>
        <w:r w:rsidR="008C5424">
          <w:rPr>
            <w:rFonts w:ascii="Arial" w:hAnsi="Arial" w:cs="Arial"/>
            <w:sz w:val="23"/>
            <w:szCs w:val="23"/>
          </w:rPr>
          <w:delText>trust</w:delText>
        </w:r>
      </w:del>
      <w:ins w:id="70" w:author="Reed Beaman" w:date="2014-08-08T15:57:00Z">
        <w:r>
          <w:rPr>
            <w:rFonts w:ascii="Arial" w:hAnsi="Arial" w:cs="Arial"/>
            <w:sz w:val="23"/>
            <w:szCs w:val="23"/>
          </w:rPr>
          <w:t>defined</w:t>
        </w:r>
        <w:r w:rsidR="00D179FE">
          <w:rPr>
            <w:rFonts w:ascii="Arial" w:hAnsi="Arial" w:cs="Arial"/>
            <w:sz w:val="23"/>
            <w:szCs w:val="23"/>
          </w:rPr>
          <w:t xml:space="preserve"> </w:t>
        </w:r>
        <w:r w:rsidR="008C5424">
          <w:rPr>
            <w:rFonts w:ascii="Arial" w:hAnsi="Arial" w:cs="Arial"/>
            <w:sz w:val="23"/>
            <w:szCs w:val="23"/>
          </w:rPr>
          <w:t>trust</w:t>
        </w:r>
      </w:ins>
      <w:r w:rsidR="008C5424">
        <w:rPr>
          <w:rFonts w:ascii="Arial" w:hAnsi="Arial" w:cs="Arial"/>
          <w:sz w:val="23"/>
          <w:szCs w:val="23"/>
        </w:rPr>
        <w:t xml:space="preserve"> </w:t>
      </w:r>
      <w:proofErr w:type="gramStart"/>
      <w:r w:rsidR="008C5424">
        <w:rPr>
          <w:rFonts w:ascii="Arial" w:hAnsi="Arial" w:cs="Arial"/>
          <w:sz w:val="23"/>
          <w:szCs w:val="23"/>
        </w:rPr>
        <w:t>envelope</w:t>
      </w:r>
      <w:r w:rsidR="0080451C">
        <w:rPr>
          <w:rFonts w:ascii="Arial" w:hAnsi="Arial" w:cs="Arial"/>
          <w:sz w:val="23"/>
          <w:szCs w:val="23"/>
        </w:rPr>
        <w:t>s</w:t>
      </w:r>
      <w:r w:rsidR="008C5424">
        <w:rPr>
          <w:rFonts w:ascii="Arial" w:hAnsi="Arial" w:cs="Arial"/>
          <w:sz w:val="23"/>
          <w:szCs w:val="23"/>
        </w:rPr>
        <w:t xml:space="preserve"> </w:t>
      </w:r>
      <w:r>
        <w:rPr>
          <w:rFonts w:ascii="Arial" w:hAnsi="Arial" w:cs="Arial"/>
          <w:sz w:val="23"/>
          <w:szCs w:val="23"/>
        </w:rPr>
        <w:t>.</w:t>
      </w:r>
      <w:proofErr w:type="gramEnd"/>
      <w:r>
        <w:rPr>
          <w:rFonts w:ascii="Arial" w:hAnsi="Arial" w:cs="Arial"/>
          <w:sz w:val="23"/>
          <w:szCs w:val="23"/>
        </w:rPr>
        <w:t xml:space="preserve"> These systems, in turn, offer the necessary information technology support to multidisciplinary team</w:t>
      </w:r>
      <w:r w:rsidR="0080451C">
        <w:rPr>
          <w:rFonts w:ascii="Arial" w:hAnsi="Arial" w:cs="Arial"/>
          <w:sz w:val="23"/>
          <w:szCs w:val="23"/>
        </w:rPr>
        <w:t>s</w:t>
      </w:r>
      <w:r>
        <w:rPr>
          <w:rFonts w:ascii="Arial" w:hAnsi="Arial" w:cs="Arial"/>
          <w:sz w:val="23"/>
          <w:szCs w:val="23"/>
        </w:rPr>
        <w:t xml:space="preserve"> of </w:t>
      </w:r>
      <w:r w:rsidR="0080451C">
        <w:rPr>
          <w:rFonts w:ascii="Arial" w:hAnsi="Arial" w:cs="Arial"/>
          <w:sz w:val="23"/>
          <w:szCs w:val="23"/>
        </w:rPr>
        <w:t xml:space="preserve">PRAGMA </w:t>
      </w:r>
      <w:r>
        <w:rPr>
          <w:rFonts w:ascii="Arial" w:hAnsi="Arial" w:cs="Arial"/>
          <w:sz w:val="23"/>
          <w:szCs w:val="23"/>
        </w:rPr>
        <w:t>researchers.</w:t>
      </w:r>
    </w:p>
    <w:p w:rsidR="00D9164A" w:rsidRDefault="00D9164A" w:rsidP="00C97CA6">
      <w:pPr>
        <w:pStyle w:val="Default"/>
        <w:rPr>
          <w:ins w:id="71" w:author="Reed Beaman" w:date="2014-08-08T15:57:00Z"/>
          <w:rFonts w:ascii="Arial" w:hAnsi="Arial" w:cs="Arial"/>
          <w:sz w:val="23"/>
          <w:szCs w:val="23"/>
        </w:rPr>
      </w:pPr>
    </w:p>
    <w:p w:rsidR="00D9164A" w:rsidRDefault="00D9164A" w:rsidP="00C97CA6">
      <w:pPr>
        <w:pStyle w:val="Default"/>
        <w:rPr>
          <w:ins w:id="72" w:author="Reed Beaman" w:date="2014-08-08T15:57:00Z"/>
          <w:rFonts w:ascii="Arial" w:hAnsi="Arial" w:cs="Arial"/>
          <w:sz w:val="23"/>
          <w:szCs w:val="23"/>
        </w:rPr>
      </w:pPr>
      <w:ins w:id="73" w:author="Reed Beaman" w:date="2014-08-08T15:57:00Z">
        <w:r>
          <w:rPr>
            <w:rFonts w:ascii="Arial" w:hAnsi="Arial" w:cs="Arial"/>
            <w:sz w:val="23"/>
            <w:szCs w:val="23"/>
          </w:rPr>
          <w:t>The PRAGMA Biodiversity Expedition involve</w:t>
        </w:r>
        <w:r w:rsidR="00D179FE">
          <w:rPr>
            <w:rFonts w:ascii="Arial" w:hAnsi="Arial" w:cs="Arial"/>
            <w:sz w:val="23"/>
            <w:szCs w:val="23"/>
          </w:rPr>
          <w:t>s</w:t>
        </w:r>
        <w:r>
          <w:rPr>
            <w:rFonts w:ascii="Arial" w:hAnsi="Arial" w:cs="Arial"/>
            <w:sz w:val="23"/>
            <w:szCs w:val="23"/>
          </w:rPr>
          <w:t xml:space="preserve"> sharing data across international borders.  </w:t>
        </w:r>
        <w:r w:rsidRPr="00C24A7A">
          <w:rPr>
            <w:rFonts w:ascii="Arial" w:hAnsi="Arial" w:cs="Arial"/>
            <w:sz w:val="23"/>
            <w:szCs w:val="23"/>
          </w:rPr>
          <w:t xml:space="preserve">The Nagoya Protocol covering genetic resources under the Convention on Biological </w:t>
        </w:r>
        <w:r w:rsidRPr="00C24A7A">
          <w:rPr>
            <w:rFonts w:ascii="Arial" w:hAnsi="Arial" w:cs="Arial"/>
            <w:sz w:val="23"/>
            <w:szCs w:val="23"/>
          </w:rPr>
          <w:lastRenderedPageBreak/>
          <w:t xml:space="preserve">Diversity was recently ratified by the </w:t>
        </w:r>
        <w:r>
          <w:rPr>
            <w:rFonts w:ascii="Arial" w:hAnsi="Arial" w:cs="Arial"/>
            <w:sz w:val="23"/>
            <w:szCs w:val="23"/>
          </w:rPr>
          <w:t>threshold</w:t>
        </w:r>
        <w:r w:rsidRPr="00C24A7A">
          <w:rPr>
            <w:rFonts w:ascii="Arial" w:hAnsi="Arial" w:cs="Arial"/>
            <w:sz w:val="23"/>
            <w:szCs w:val="23"/>
          </w:rPr>
          <w:t xml:space="preserve"> 50th country and </w:t>
        </w:r>
        <w:r>
          <w:rPr>
            <w:rFonts w:ascii="Arial" w:hAnsi="Arial" w:cs="Arial"/>
            <w:sz w:val="23"/>
            <w:szCs w:val="23"/>
          </w:rPr>
          <w:t>becomes</w:t>
        </w:r>
        <w:r w:rsidRPr="00C24A7A">
          <w:rPr>
            <w:rFonts w:ascii="Arial" w:hAnsi="Arial" w:cs="Arial"/>
            <w:sz w:val="23"/>
            <w:szCs w:val="23"/>
          </w:rPr>
          <w:t xml:space="preserve"> international law on Oct 12, 2014 (90 days after the 50th signatory).  </w:t>
        </w:r>
        <w:r>
          <w:rPr>
            <w:rFonts w:ascii="Arial" w:hAnsi="Arial" w:cs="Arial"/>
            <w:sz w:val="23"/>
            <w:szCs w:val="23"/>
          </w:rPr>
          <w:t>I</w:t>
        </w:r>
        <w:r w:rsidRPr="00C24A7A">
          <w:rPr>
            <w:rFonts w:ascii="Arial" w:hAnsi="Arial" w:cs="Arial"/>
            <w:sz w:val="23"/>
            <w:szCs w:val="23"/>
          </w:rPr>
          <w:t xml:space="preserve">t becomes ever more important that computational applications and data resources are responsive to both permitting data access and restrictions for use and distribution.  </w:t>
        </w:r>
        <w:r w:rsidR="00D179FE">
          <w:rPr>
            <w:rFonts w:ascii="Arial" w:hAnsi="Arial" w:cs="Arial"/>
            <w:sz w:val="23"/>
            <w:szCs w:val="23"/>
          </w:rPr>
          <w:t xml:space="preserve">The concept of trust envelopes was discussed as a method for addressing international data sharing concerns, and the idea has gained some initial traction for </w:t>
        </w:r>
        <w:r w:rsidR="003A0401">
          <w:rPr>
            <w:rFonts w:ascii="Arial" w:hAnsi="Arial" w:cs="Arial"/>
            <w:sz w:val="23"/>
            <w:szCs w:val="23"/>
          </w:rPr>
          <w:t xml:space="preserve">international partners such as Sabah Parks.  </w:t>
        </w:r>
      </w:ins>
    </w:p>
    <w:p w:rsidR="002C26D6" w:rsidRDefault="002C26D6" w:rsidP="00C97CA6">
      <w:pPr>
        <w:pStyle w:val="Default"/>
        <w:rPr>
          <w:rFonts w:ascii="Arial" w:hAnsi="Arial" w:cs="Arial"/>
          <w:sz w:val="23"/>
          <w:szCs w:val="23"/>
        </w:rPr>
      </w:pPr>
    </w:p>
    <w:p w:rsidR="00D10D3C" w:rsidRPr="00E83CEF" w:rsidRDefault="00D10D3C" w:rsidP="00C97CA6">
      <w:pPr>
        <w:pStyle w:val="Default"/>
        <w:rPr>
          <w:rFonts w:ascii="Arial" w:hAnsi="Arial" w:cs="Arial"/>
          <w:sz w:val="23"/>
          <w:szCs w:val="23"/>
        </w:rPr>
      </w:pPr>
      <w:r>
        <w:rPr>
          <w:rFonts w:ascii="Arial" w:hAnsi="Arial" w:cs="Arial"/>
          <w:sz w:val="23"/>
          <w:szCs w:val="23"/>
        </w:rPr>
        <w:t>The PRAGMA Lake expedition is deploying a high-throughput computing cyber-infrastructure tailored to address computational needs of lake ecology modelers. By lowering the barrier to users to access and effectively use HTC resources, the expedition has the potential impact of enabling limnologists to refine their models, and to improve their analysis by considering larger number of simulation parameters, finer-resolution models, and/or additional dimensions.</w:t>
      </w:r>
    </w:p>
    <w:p w:rsidR="007617AA" w:rsidRPr="008A42CC"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the development of human resources? </w:t>
      </w:r>
    </w:p>
    <w:p w:rsidR="00C97CA6" w:rsidRDefault="00C97CA6" w:rsidP="00C97CA6">
      <w:pPr>
        <w:pStyle w:val="Default"/>
        <w:rPr>
          <w:rFonts w:ascii="Arial" w:hAnsi="Arial" w:cs="Arial"/>
          <w:sz w:val="23"/>
          <w:szCs w:val="23"/>
        </w:rPr>
      </w:pPr>
    </w:p>
    <w:p w:rsidR="007617AA" w:rsidRDefault="00C97CA6" w:rsidP="00C97CA6">
      <w:pPr>
        <w:pStyle w:val="Default"/>
        <w:rPr>
          <w:rFonts w:ascii="Arial" w:hAnsi="Arial" w:cs="Arial"/>
          <w:sz w:val="23"/>
          <w:szCs w:val="23"/>
        </w:rPr>
      </w:pPr>
      <w:r>
        <w:rPr>
          <w:rFonts w:ascii="Arial" w:hAnsi="Arial" w:cs="Arial"/>
          <w:sz w:val="23"/>
          <w:szCs w:val="23"/>
        </w:rPr>
        <w:t xml:space="preserve">PRAGMA-ENT enables privileged access to advanced network equipment and tools (e.g., hardware </w:t>
      </w:r>
      <w:proofErr w:type="spellStart"/>
      <w:r>
        <w:rPr>
          <w:rFonts w:ascii="Arial" w:hAnsi="Arial" w:cs="Arial"/>
          <w:sz w:val="23"/>
          <w:szCs w:val="23"/>
        </w:rPr>
        <w:t>OpenFlow</w:t>
      </w:r>
      <w:proofErr w:type="spellEnd"/>
      <w:r>
        <w:rPr>
          <w:rFonts w:ascii="Arial" w:hAnsi="Arial" w:cs="Arial"/>
          <w:sz w:val="23"/>
          <w:szCs w:val="23"/>
        </w:rPr>
        <w:t xml:space="preserve"> switches), in an international multi-site setup</w:t>
      </w:r>
      <w:r w:rsidR="003B5265">
        <w:rPr>
          <w:rFonts w:ascii="Arial" w:hAnsi="Arial" w:cs="Arial"/>
          <w:sz w:val="23"/>
          <w:szCs w:val="23"/>
        </w:rPr>
        <w:t xml:space="preserve"> – a great opportunity to gain experience in advanced and software-defined networking.</w:t>
      </w:r>
    </w:p>
    <w:p w:rsidR="002C26D6" w:rsidRDefault="002C26D6" w:rsidP="00D10D3C">
      <w:pPr>
        <w:pStyle w:val="Default"/>
        <w:rPr>
          <w:rFonts w:ascii="Arial" w:hAnsi="Arial" w:cs="Arial"/>
          <w:sz w:val="23"/>
          <w:szCs w:val="23"/>
        </w:rPr>
      </w:pPr>
    </w:p>
    <w:p w:rsidR="00D10D3C" w:rsidRDefault="00D10D3C" w:rsidP="00D10D3C">
      <w:pPr>
        <w:pStyle w:val="Default"/>
        <w:rPr>
          <w:rFonts w:ascii="Arial" w:hAnsi="Arial" w:cs="Arial"/>
          <w:sz w:val="23"/>
          <w:szCs w:val="23"/>
        </w:rPr>
      </w:pPr>
      <w:r>
        <w:rPr>
          <w:rFonts w:ascii="Arial" w:hAnsi="Arial" w:cs="Arial"/>
          <w:sz w:val="23"/>
          <w:szCs w:val="23"/>
        </w:rPr>
        <w:t xml:space="preserve">The lake expedition </w:t>
      </w:r>
      <w:r w:rsidR="005A4B47">
        <w:rPr>
          <w:rFonts w:ascii="Arial" w:hAnsi="Arial" w:cs="Arial"/>
          <w:sz w:val="23"/>
          <w:szCs w:val="23"/>
        </w:rPr>
        <w:t xml:space="preserve">collaboration </w:t>
      </w:r>
      <w:r>
        <w:rPr>
          <w:rFonts w:ascii="Arial" w:hAnsi="Arial" w:cs="Arial"/>
          <w:sz w:val="23"/>
          <w:szCs w:val="23"/>
        </w:rPr>
        <w:t xml:space="preserve">has </w:t>
      </w:r>
      <w:r w:rsidR="005A4B47">
        <w:rPr>
          <w:rFonts w:ascii="Arial" w:hAnsi="Arial" w:cs="Arial"/>
          <w:sz w:val="23"/>
          <w:szCs w:val="23"/>
        </w:rPr>
        <w:t xml:space="preserve">a </w:t>
      </w:r>
      <w:r>
        <w:rPr>
          <w:rFonts w:ascii="Arial" w:hAnsi="Arial" w:cs="Arial"/>
          <w:sz w:val="23"/>
          <w:szCs w:val="23"/>
        </w:rPr>
        <w:t xml:space="preserve">potential impact on the development of </w:t>
      </w:r>
      <w:r w:rsidR="005A4B47">
        <w:rPr>
          <w:rFonts w:ascii="Arial" w:hAnsi="Arial" w:cs="Arial"/>
          <w:sz w:val="23"/>
          <w:szCs w:val="23"/>
        </w:rPr>
        <w:t xml:space="preserve">human resources in both </w:t>
      </w:r>
      <w:r>
        <w:rPr>
          <w:rFonts w:ascii="Arial" w:hAnsi="Arial" w:cs="Arial"/>
          <w:sz w:val="23"/>
          <w:szCs w:val="23"/>
        </w:rPr>
        <w:t>lake ecology</w:t>
      </w:r>
      <w:r w:rsidR="005A4B47">
        <w:rPr>
          <w:rFonts w:ascii="Arial" w:hAnsi="Arial" w:cs="Arial"/>
          <w:sz w:val="23"/>
          <w:szCs w:val="23"/>
        </w:rPr>
        <w:t xml:space="preserve"> and computer science domains: lake ecology</w:t>
      </w:r>
      <w:r>
        <w:rPr>
          <w:rFonts w:ascii="Arial" w:hAnsi="Arial" w:cs="Arial"/>
          <w:sz w:val="23"/>
          <w:szCs w:val="23"/>
        </w:rPr>
        <w:t xml:space="preserve"> students </w:t>
      </w:r>
      <w:r w:rsidR="005A4B47">
        <w:rPr>
          <w:rFonts w:ascii="Arial" w:hAnsi="Arial" w:cs="Arial"/>
          <w:sz w:val="23"/>
          <w:szCs w:val="23"/>
        </w:rPr>
        <w:t>are able to develop</w:t>
      </w:r>
      <w:r>
        <w:rPr>
          <w:rFonts w:ascii="Arial" w:hAnsi="Arial" w:cs="Arial"/>
          <w:sz w:val="23"/>
          <w:szCs w:val="23"/>
        </w:rPr>
        <w:t xml:space="preserve"> </w:t>
      </w:r>
      <w:r w:rsidR="005A4B47">
        <w:rPr>
          <w:rFonts w:ascii="Arial" w:hAnsi="Arial" w:cs="Arial"/>
          <w:sz w:val="23"/>
          <w:szCs w:val="23"/>
        </w:rPr>
        <w:t xml:space="preserve">skills on the use of </w:t>
      </w:r>
      <w:r>
        <w:rPr>
          <w:rFonts w:ascii="Arial" w:hAnsi="Arial" w:cs="Arial"/>
          <w:sz w:val="23"/>
          <w:szCs w:val="23"/>
        </w:rPr>
        <w:t>High-Throughput Computing (HTC) and overlay virtual network</w:t>
      </w:r>
      <w:r w:rsidR="005A4B47">
        <w:rPr>
          <w:rFonts w:ascii="Arial" w:hAnsi="Arial" w:cs="Arial"/>
          <w:sz w:val="23"/>
          <w:szCs w:val="23"/>
        </w:rPr>
        <w:t xml:space="preserve"> in their research workflows, and computer systems students are able to develop skills</w:t>
      </w:r>
      <w:r>
        <w:rPr>
          <w:rFonts w:ascii="Arial" w:hAnsi="Arial" w:cs="Arial"/>
          <w:sz w:val="23"/>
          <w:szCs w:val="23"/>
        </w:rPr>
        <w:t xml:space="preserve"> </w:t>
      </w:r>
      <w:r w:rsidR="005A4B47">
        <w:rPr>
          <w:rFonts w:ascii="Arial" w:hAnsi="Arial" w:cs="Arial"/>
          <w:sz w:val="23"/>
          <w:szCs w:val="23"/>
        </w:rPr>
        <w:t>in</w:t>
      </w:r>
      <w:r>
        <w:rPr>
          <w:rFonts w:ascii="Arial" w:hAnsi="Arial" w:cs="Arial"/>
          <w:sz w:val="23"/>
          <w:szCs w:val="23"/>
        </w:rPr>
        <w:t xml:space="preserve"> modeling </w:t>
      </w:r>
      <w:r w:rsidR="005A4B47">
        <w:rPr>
          <w:rFonts w:ascii="Arial" w:hAnsi="Arial" w:cs="Arial"/>
          <w:sz w:val="23"/>
          <w:szCs w:val="23"/>
        </w:rPr>
        <w:t>of physical phenomena, in particular in lake ecology processes.</w:t>
      </w:r>
    </w:p>
    <w:p w:rsidR="00D10D3C" w:rsidRPr="00C97CA6" w:rsidRDefault="00D10D3C" w:rsidP="00C97CA6">
      <w:pPr>
        <w:pStyle w:val="Default"/>
        <w:rPr>
          <w:rFonts w:ascii="Arial" w:hAnsi="Arial" w:cs="Arial"/>
          <w:sz w:val="23"/>
          <w:szCs w:val="23"/>
        </w:rPr>
      </w:pPr>
    </w:p>
    <w:p w:rsidR="007617AA" w:rsidRPr="008A42CC"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physical resources that form infrastructure? </w:t>
      </w: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Pr="008A42CC"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institutional resources that form infrastructure? </w:t>
      </w: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Pr="008A42CC"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information resources that form infrastructure? </w:t>
      </w: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Pr="008A42CC"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technology </w:t>
      </w:r>
      <w:commentRangeStart w:id="74"/>
      <w:r w:rsidRPr="008A42CC">
        <w:rPr>
          <w:rFonts w:ascii="Folio Light" w:hAnsi="Folio Light" w:cs="Folio Light"/>
          <w:b/>
          <w:bCs/>
          <w:color w:val="005597"/>
        </w:rPr>
        <w:t>transfer</w:t>
      </w:r>
      <w:commentRangeEnd w:id="74"/>
      <w:r w:rsidR="009424EE">
        <w:rPr>
          <w:rStyle w:val="CommentReference"/>
        </w:rPr>
        <w:commentReference w:id="74"/>
      </w:r>
      <w:r w:rsidRPr="008A42CC">
        <w:rPr>
          <w:rFonts w:ascii="Folio Light" w:hAnsi="Folio Light" w:cs="Folio Light"/>
          <w:b/>
          <w:bCs/>
          <w:color w:val="005597"/>
        </w:rPr>
        <w:t xml:space="preserve">? </w:t>
      </w: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r w:rsidRPr="008A42CC">
        <w:rPr>
          <w:rFonts w:ascii="Folio Light" w:hAnsi="Folio Light" w:cs="Folio Light"/>
          <w:b/>
          <w:bCs/>
          <w:color w:val="005597"/>
        </w:rPr>
        <w:t xml:space="preserve">What is the impact on society beyond science and </w:t>
      </w:r>
      <w:commentRangeStart w:id="75"/>
      <w:r w:rsidRPr="008A42CC">
        <w:rPr>
          <w:rFonts w:ascii="Folio Light" w:hAnsi="Folio Light" w:cs="Folio Light"/>
          <w:b/>
          <w:bCs/>
          <w:color w:val="005597"/>
        </w:rPr>
        <w:t>technology</w:t>
      </w:r>
      <w:commentRangeEnd w:id="75"/>
      <w:r w:rsidR="009424EE">
        <w:rPr>
          <w:rStyle w:val="CommentReference"/>
        </w:rPr>
        <w:commentReference w:id="75"/>
      </w:r>
      <w:r w:rsidRPr="008A42CC">
        <w:rPr>
          <w:rFonts w:ascii="Folio Light" w:hAnsi="Folio Light" w:cs="Folio Light"/>
          <w:b/>
          <w:bCs/>
          <w:color w:val="005597"/>
        </w:rPr>
        <w:t>?</w:t>
      </w:r>
    </w:p>
    <w:p w:rsidR="007617AA" w:rsidRDefault="00E24205" w:rsidP="007617AA">
      <w:pPr>
        <w:widowControl w:val="0"/>
        <w:autoSpaceDE w:val="0"/>
        <w:autoSpaceDN w:val="0"/>
        <w:adjustRightInd w:val="0"/>
        <w:spacing w:before="80" w:after="60" w:line="281" w:lineRule="atLeast"/>
        <w:ind w:hanging="630"/>
        <w:rPr>
          <w:rFonts w:ascii="Folio Light" w:hAnsi="Folio Light" w:cs="Folio Light"/>
          <w:b/>
          <w:bCs/>
          <w:color w:val="005597"/>
        </w:rPr>
      </w:pPr>
      <w:r>
        <w:rPr>
          <w:rFonts w:ascii="Folio Light" w:hAnsi="Folio Light" w:cs="Folio Light"/>
          <w:b/>
          <w:bCs/>
          <w:color w:val="005597"/>
        </w:rPr>
        <w:tab/>
      </w:r>
      <w:r w:rsidRPr="00451A19">
        <w:rPr>
          <w:rFonts w:ascii="Arial" w:hAnsi="Arial" w:cs="Arial"/>
          <w:sz w:val="23"/>
          <w:szCs w:val="23"/>
        </w:rPr>
        <w:t xml:space="preserve">Cultural eutrophication, which is defined as excessive plant, algal, and bacterial growth due to nutrient enrichment, is particularly salient example of how human decisions impact lake </w:t>
      </w:r>
      <w:r w:rsidRPr="00451A19">
        <w:rPr>
          <w:rFonts w:ascii="Arial" w:hAnsi="Arial" w:cs="Arial"/>
          <w:sz w:val="23"/>
          <w:szCs w:val="23"/>
        </w:rPr>
        <w:lastRenderedPageBreak/>
        <w:t>ecosystem services. Eutrophication, perhaps the greatest water quality challenge facing freshwater ecosystem</w:t>
      </w:r>
      <w:r>
        <w:rPr>
          <w:rFonts w:ascii="Arial" w:hAnsi="Arial" w:cs="Arial"/>
          <w:sz w:val="23"/>
          <w:szCs w:val="23"/>
        </w:rPr>
        <w:t>s throughout the world</w:t>
      </w:r>
      <w:r w:rsidRPr="00451A19">
        <w:rPr>
          <w:rFonts w:ascii="Arial" w:hAnsi="Arial" w:cs="Arial"/>
          <w:sz w:val="23"/>
          <w:szCs w:val="23"/>
        </w:rPr>
        <w:t>, can lead to formation of harmful, or even deadly, algal blooms, fish kills, species losses, and shifts in lake food webs and</w:t>
      </w:r>
      <w:r>
        <w:rPr>
          <w:rFonts w:ascii="Arial" w:hAnsi="Arial" w:cs="Arial"/>
          <w:sz w:val="23"/>
          <w:szCs w:val="23"/>
        </w:rPr>
        <w:t xml:space="preserve"> biogeochemical cycling</w:t>
      </w:r>
      <w:r w:rsidRPr="00451A19">
        <w:rPr>
          <w:rFonts w:ascii="Arial" w:hAnsi="Arial" w:cs="Arial"/>
          <w:sz w:val="23"/>
          <w:szCs w:val="23"/>
        </w:rPr>
        <w:t>.</w:t>
      </w:r>
      <w:r>
        <w:rPr>
          <w:rFonts w:ascii="Arial" w:hAnsi="Arial" w:cs="Arial"/>
          <w:sz w:val="23"/>
          <w:szCs w:val="23"/>
        </w:rPr>
        <w:t xml:space="preserve"> </w:t>
      </w:r>
      <w:r w:rsidRPr="00E24205">
        <w:rPr>
          <w:rFonts w:ascii="Arial" w:hAnsi="Arial" w:cs="Arial"/>
          <w:sz w:val="23"/>
          <w:szCs w:val="23"/>
        </w:rPr>
        <w:t>By connecting the scientific community wit</w:t>
      </w:r>
      <w:r>
        <w:rPr>
          <w:rFonts w:ascii="Arial" w:hAnsi="Arial" w:cs="Arial"/>
          <w:sz w:val="23"/>
          <w:szCs w:val="23"/>
        </w:rPr>
        <w:t>h data and model resources, the PRAGMA Lake</w:t>
      </w:r>
      <w:r w:rsidRPr="00E24205">
        <w:rPr>
          <w:rFonts w:ascii="Arial" w:hAnsi="Arial" w:cs="Arial"/>
          <w:sz w:val="23"/>
          <w:szCs w:val="23"/>
        </w:rPr>
        <w:t xml:space="preserve"> expedition </w:t>
      </w:r>
      <w:r>
        <w:rPr>
          <w:rFonts w:ascii="Arial" w:hAnsi="Arial" w:cs="Arial"/>
          <w:sz w:val="23"/>
          <w:szCs w:val="23"/>
        </w:rPr>
        <w:t>has the potential impact of enabling</w:t>
      </w:r>
      <w:r w:rsidRPr="00E24205">
        <w:rPr>
          <w:rFonts w:ascii="Arial" w:hAnsi="Arial" w:cs="Arial"/>
          <w:sz w:val="23"/>
          <w:szCs w:val="23"/>
        </w:rPr>
        <w:t xml:space="preserve"> advanced simulation of lake hydrodynamics and water quality to address </w:t>
      </w:r>
      <w:r>
        <w:rPr>
          <w:rFonts w:ascii="Arial" w:hAnsi="Arial" w:cs="Arial"/>
          <w:sz w:val="23"/>
          <w:szCs w:val="23"/>
        </w:rPr>
        <w:t xml:space="preserve">eutrophication </w:t>
      </w:r>
      <w:r w:rsidRPr="00E24205">
        <w:rPr>
          <w:rFonts w:ascii="Arial" w:hAnsi="Arial" w:cs="Arial"/>
          <w:sz w:val="23"/>
          <w:szCs w:val="23"/>
        </w:rPr>
        <w:t>research questions.</w:t>
      </w:r>
    </w:p>
    <w:p w:rsidR="007617AA" w:rsidRDefault="007617AA" w:rsidP="007617AA">
      <w:pPr>
        <w:widowControl w:val="0"/>
        <w:autoSpaceDE w:val="0"/>
        <w:autoSpaceDN w:val="0"/>
        <w:adjustRightInd w:val="0"/>
        <w:spacing w:before="80" w:after="60" w:line="281" w:lineRule="atLeast"/>
        <w:ind w:hanging="630"/>
        <w:rPr>
          <w:rFonts w:ascii="Folio Light" w:hAnsi="Folio Light" w:cs="Folio Light"/>
          <w:b/>
          <w:bCs/>
          <w:color w:val="005597"/>
        </w:rPr>
      </w:pPr>
    </w:p>
    <w:p w:rsidR="007617AA" w:rsidRPr="004C6686" w:rsidRDefault="007617AA" w:rsidP="007617AA">
      <w:pPr>
        <w:pStyle w:val="Pa3"/>
        <w:spacing w:before="540" w:after="60"/>
        <w:ind w:left="-630"/>
        <w:rPr>
          <w:rStyle w:val="A4"/>
          <w:b w:val="0"/>
          <w:color w:val="auto"/>
        </w:rPr>
      </w:pPr>
      <w:r w:rsidRPr="008A42CC">
        <w:rPr>
          <w:rStyle w:val="A3"/>
          <w:rFonts w:asciiTheme="minorHAnsi" w:hAnsiTheme="minorHAnsi"/>
        </w:rPr>
        <w:t xml:space="preserve">Changes </w:t>
      </w:r>
      <w:r>
        <w:rPr>
          <w:rStyle w:val="A3"/>
          <w:rFonts w:asciiTheme="minorHAnsi" w:hAnsiTheme="minorHAnsi"/>
        </w:rPr>
        <w:t>/ Problems</w:t>
      </w:r>
      <w:r>
        <w:rPr>
          <w:rStyle w:val="A3"/>
          <w:rFonts w:asciiTheme="minorHAnsi" w:hAnsiTheme="minorHAnsi"/>
        </w:rPr>
        <w:br/>
      </w:r>
      <w:r>
        <w:rPr>
          <w:rStyle w:val="A3"/>
          <w:rFonts w:asciiTheme="minorHAnsi" w:hAnsiTheme="minorHAnsi"/>
        </w:rPr>
        <w:br/>
      </w:r>
      <w:r w:rsidRPr="004C6686">
        <w:rPr>
          <w:rStyle w:val="A4"/>
          <w:color w:val="auto"/>
        </w:rPr>
        <w:t>If not previously reported in writing to the agency through other mechanisms, provide the following additional information or state, "Nothing to Report", if applicable.</w:t>
      </w:r>
      <w:r w:rsidRPr="00CE2161">
        <w:rPr>
          <w:rStyle w:val="A4"/>
          <w:color w:val="auto"/>
        </w:rPr>
        <w:t xml:space="preserve"> </w:t>
      </w:r>
    </w:p>
    <w:p w:rsidR="007617AA" w:rsidRDefault="007617AA" w:rsidP="007617AA">
      <w:pPr>
        <w:pStyle w:val="Pa3"/>
        <w:spacing w:before="540" w:after="60"/>
        <w:ind w:left="-630"/>
        <w:rPr>
          <w:rStyle w:val="A4"/>
        </w:rPr>
      </w:pPr>
      <w:r>
        <w:rPr>
          <w:rStyle w:val="A4"/>
        </w:rPr>
        <w:t xml:space="preserve">Changes in approach and reason for </w:t>
      </w:r>
      <w:commentRangeStart w:id="76"/>
      <w:r>
        <w:rPr>
          <w:rStyle w:val="A4"/>
        </w:rPr>
        <w:t>change</w:t>
      </w:r>
      <w:commentRangeEnd w:id="76"/>
      <w:r w:rsidR="009424EE">
        <w:rPr>
          <w:rStyle w:val="CommentReference"/>
          <w:rFonts w:asciiTheme="minorHAnsi" w:eastAsiaTheme="minorHAnsi" w:hAnsiTheme="minorHAnsi" w:cstheme="minorBidi"/>
        </w:rPr>
        <w:commentReference w:id="76"/>
      </w:r>
      <w:r>
        <w:rPr>
          <w:rStyle w:val="A4"/>
        </w:rPr>
        <w:t xml:space="preserve">: </w:t>
      </w:r>
    </w:p>
    <w:p w:rsidR="007617AA" w:rsidRDefault="007617AA" w:rsidP="007617AA">
      <w:pPr>
        <w:pStyle w:val="Default"/>
      </w:pPr>
    </w:p>
    <w:p w:rsidR="007617AA" w:rsidRPr="008A42CC" w:rsidRDefault="007617AA" w:rsidP="007617AA">
      <w:pPr>
        <w:pStyle w:val="Default"/>
      </w:pPr>
    </w:p>
    <w:p w:rsidR="007617AA" w:rsidRDefault="007617AA" w:rsidP="007617AA">
      <w:pPr>
        <w:pStyle w:val="Pa4"/>
        <w:spacing w:before="80" w:after="60"/>
        <w:ind w:left="-630"/>
        <w:rPr>
          <w:rStyle w:val="A4"/>
        </w:rPr>
      </w:pPr>
      <w:r>
        <w:rPr>
          <w:rStyle w:val="A4"/>
        </w:rPr>
        <w:t xml:space="preserve">Actual or Anticipated problems or delays and actions or plans to resolve </w:t>
      </w:r>
      <w:commentRangeStart w:id="77"/>
      <w:r>
        <w:rPr>
          <w:rStyle w:val="A4"/>
        </w:rPr>
        <w:t>them</w:t>
      </w:r>
      <w:commentRangeEnd w:id="77"/>
      <w:r w:rsidR="009424EE">
        <w:rPr>
          <w:rStyle w:val="CommentReference"/>
          <w:rFonts w:asciiTheme="minorHAnsi" w:eastAsiaTheme="minorHAnsi" w:hAnsiTheme="minorHAnsi" w:cstheme="minorBidi"/>
        </w:rPr>
        <w:commentReference w:id="77"/>
      </w:r>
      <w:r>
        <w:rPr>
          <w:rStyle w:val="A4"/>
        </w:rPr>
        <w:t>:</w:t>
      </w:r>
    </w:p>
    <w:p w:rsidR="007617AA" w:rsidRDefault="007617AA" w:rsidP="007617AA">
      <w:pPr>
        <w:pStyle w:val="Pa4"/>
        <w:spacing w:before="80" w:after="60"/>
        <w:ind w:left="-630"/>
        <w:rPr>
          <w:rStyle w:val="A4"/>
        </w:rPr>
      </w:pPr>
    </w:p>
    <w:p w:rsidR="007617AA" w:rsidRDefault="007617AA" w:rsidP="007617AA">
      <w:pPr>
        <w:pStyle w:val="Pa4"/>
        <w:spacing w:before="80" w:after="60"/>
        <w:ind w:left="-630"/>
        <w:rPr>
          <w:rFonts w:ascii="Folio Light" w:hAnsi="Folio Light" w:cs="Folio Light"/>
          <w:color w:val="005597"/>
          <w:sz w:val="22"/>
          <w:szCs w:val="22"/>
        </w:rPr>
      </w:pPr>
      <w:r>
        <w:rPr>
          <w:rStyle w:val="A4"/>
        </w:rPr>
        <w:t xml:space="preserve"> </w:t>
      </w:r>
    </w:p>
    <w:p w:rsidR="007617AA" w:rsidRDefault="007617AA" w:rsidP="007617AA">
      <w:pPr>
        <w:pStyle w:val="Pa4"/>
        <w:spacing w:before="80" w:after="60"/>
        <w:ind w:left="-630"/>
        <w:rPr>
          <w:rStyle w:val="A4"/>
        </w:rPr>
      </w:pPr>
      <w:r>
        <w:rPr>
          <w:rStyle w:val="A4"/>
        </w:rPr>
        <w:t xml:space="preserve">Changes that have a significant impact on </w:t>
      </w:r>
      <w:commentRangeStart w:id="78"/>
      <w:r>
        <w:rPr>
          <w:rStyle w:val="A4"/>
        </w:rPr>
        <w:t>expenditures</w:t>
      </w:r>
      <w:commentRangeEnd w:id="78"/>
      <w:r w:rsidR="009424EE">
        <w:rPr>
          <w:rStyle w:val="CommentReference"/>
          <w:rFonts w:asciiTheme="minorHAnsi" w:eastAsiaTheme="minorHAnsi" w:hAnsiTheme="minorHAnsi" w:cstheme="minorBidi"/>
        </w:rPr>
        <w:commentReference w:id="78"/>
      </w:r>
      <w:r>
        <w:rPr>
          <w:rStyle w:val="A4"/>
        </w:rPr>
        <w:t xml:space="preserve">: </w:t>
      </w:r>
    </w:p>
    <w:p w:rsidR="007617AA" w:rsidRDefault="007617AA" w:rsidP="007617AA">
      <w:pPr>
        <w:pStyle w:val="Default"/>
      </w:pPr>
    </w:p>
    <w:p w:rsidR="007617AA" w:rsidRPr="008A42CC" w:rsidRDefault="007617AA" w:rsidP="007617AA">
      <w:pPr>
        <w:pStyle w:val="Default"/>
      </w:pPr>
    </w:p>
    <w:p w:rsidR="007617AA" w:rsidRDefault="007617AA" w:rsidP="007617AA">
      <w:pPr>
        <w:pStyle w:val="Pa4"/>
        <w:spacing w:before="80" w:after="60"/>
        <w:ind w:left="-630"/>
        <w:rPr>
          <w:rStyle w:val="A4"/>
        </w:rPr>
      </w:pPr>
      <w:r>
        <w:rPr>
          <w:rStyle w:val="A4"/>
        </w:rPr>
        <w:t xml:space="preserve">Significant changes in use or care of human </w:t>
      </w:r>
      <w:commentRangeStart w:id="79"/>
      <w:r>
        <w:rPr>
          <w:rStyle w:val="A4"/>
        </w:rPr>
        <w:t>subjects</w:t>
      </w:r>
      <w:commentRangeEnd w:id="79"/>
      <w:r w:rsidR="009424EE">
        <w:rPr>
          <w:rStyle w:val="CommentReference"/>
          <w:rFonts w:asciiTheme="minorHAnsi" w:eastAsiaTheme="minorHAnsi" w:hAnsiTheme="minorHAnsi" w:cstheme="minorBidi"/>
        </w:rPr>
        <w:commentReference w:id="79"/>
      </w:r>
      <w:r>
        <w:rPr>
          <w:rStyle w:val="A4"/>
        </w:rPr>
        <w:t xml:space="preserve">: </w:t>
      </w:r>
    </w:p>
    <w:p w:rsidR="007617AA" w:rsidRDefault="007617AA" w:rsidP="007617AA">
      <w:pPr>
        <w:pStyle w:val="Default"/>
      </w:pPr>
    </w:p>
    <w:p w:rsidR="007617AA" w:rsidRPr="008A42CC" w:rsidRDefault="007617AA" w:rsidP="007617AA">
      <w:pPr>
        <w:pStyle w:val="Default"/>
      </w:pPr>
    </w:p>
    <w:p w:rsidR="007617AA" w:rsidRDefault="007617AA" w:rsidP="007617AA">
      <w:pPr>
        <w:pStyle w:val="Pa4"/>
        <w:spacing w:before="80" w:after="60"/>
        <w:ind w:left="-630"/>
        <w:rPr>
          <w:rStyle w:val="A4"/>
        </w:rPr>
      </w:pPr>
      <w:r>
        <w:rPr>
          <w:rStyle w:val="A4"/>
        </w:rPr>
        <w:t xml:space="preserve">Significant changes in use or care of vertebrate </w:t>
      </w:r>
      <w:commentRangeStart w:id="80"/>
      <w:r>
        <w:rPr>
          <w:rStyle w:val="A4"/>
        </w:rPr>
        <w:t>animals</w:t>
      </w:r>
      <w:commentRangeEnd w:id="80"/>
      <w:r w:rsidR="009424EE">
        <w:rPr>
          <w:rStyle w:val="CommentReference"/>
          <w:rFonts w:asciiTheme="minorHAnsi" w:eastAsiaTheme="minorHAnsi" w:hAnsiTheme="minorHAnsi" w:cstheme="minorBidi"/>
        </w:rPr>
        <w:commentReference w:id="80"/>
      </w:r>
      <w:r>
        <w:rPr>
          <w:rStyle w:val="A4"/>
        </w:rPr>
        <w:t xml:space="preserve">: </w:t>
      </w:r>
    </w:p>
    <w:p w:rsidR="007617AA" w:rsidRDefault="007617AA" w:rsidP="007617AA">
      <w:pPr>
        <w:pStyle w:val="Pa4"/>
        <w:spacing w:before="80" w:after="60"/>
        <w:ind w:left="-634"/>
        <w:rPr>
          <w:rStyle w:val="A4"/>
        </w:rPr>
      </w:pPr>
      <w:r>
        <w:rPr>
          <w:rStyle w:val="A4"/>
        </w:rPr>
        <w:t xml:space="preserve">Significant changes in use or care of </w:t>
      </w:r>
      <w:commentRangeStart w:id="81"/>
      <w:r>
        <w:rPr>
          <w:rStyle w:val="A4"/>
        </w:rPr>
        <w:t>biohazards</w:t>
      </w:r>
      <w:commentRangeEnd w:id="81"/>
      <w:r w:rsidR="009424EE">
        <w:rPr>
          <w:rStyle w:val="CommentReference"/>
          <w:rFonts w:asciiTheme="minorHAnsi" w:eastAsiaTheme="minorHAnsi" w:hAnsiTheme="minorHAnsi" w:cstheme="minorBidi"/>
        </w:rPr>
        <w:commentReference w:id="81"/>
      </w:r>
      <w:r>
        <w:rPr>
          <w:rStyle w:val="A4"/>
        </w:rPr>
        <w:t xml:space="preserve">: </w:t>
      </w:r>
    </w:p>
    <w:p w:rsidR="007617AA" w:rsidRDefault="007617AA" w:rsidP="007617AA">
      <w:pPr>
        <w:pStyle w:val="Default"/>
      </w:pPr>
    </w:p>
    <w:p w:rsidR="007617AA" w:rsidRDefault="007617AA" w:rsidP="007617AA">
      <w:pPr>
        <w:pStyle w:val="Pa3"/>
        <w:spacing w:before="540" w:after="60"/>
        <w:ind w:left="-630"/>
        <w:rPr>
          <w:rStyle w:val="A3"/>
          <w:rFonts w:asciiTheme="minorHAnsi" w:hAnsiTheme="minorHAnsi"/>
        </w:rPr>
      </w:pPr>
      <w:r>
        <w:rPr>
          <w:rStyle w:val="A3"/>
          <w:rFonts w:asciiTheme="minorHAnsi" w:hAnsiTheme="minorHAnsi"/>
        </w:rPr>
        <w:t>S</w:t>
      </w:r>
      <w:r w:rsidRPr="008A42CC">
        <w:rPr>
          <w:rStyle w:val="A3"/>
          <w:rFonts w:asciiTheme="minorHAnsi" w:hAnsiTheme="minorHAnsi"/>
        </w:rPr>
        <w:t xml:space="preserve">pecial Requirements </w:t>
      </w:r>
    </w:p>
    <w:p w:rsidR="007617AA" w:rsidRPr="009F6E29" w:rsidRDefault="007617AA" w:rsidP="007617AA">
      <w:pPr>
        <w:pStyle w:val="Pa3"/>
        <w:spacing w:before="540" w:after="60"/>
        <w:ind w:left="-630"/>
        <w:rPr>
          <w:rStyle w:val="A4"/>
          <w:rFonts w:asciiTheme="minorHAnsi" w:hAnsiTheme="minorHAnsi" w:cs="Bodoni MT"/>
          <w:color w:val="F89826"/>
          <w:sz w:val="48"/>
          <w:szCs w:val="48"/>
        </w:rPr>
      </w:pPr>
      <w:r>
        <w:rPr>
          <w:rStyle w:val="A4"/>
        </w:rPr>
        <w:t xml:space="preserve">This report section is only available when Special Requirements are specifically noted in the solicitation and approved by the Office of Management and Budget. </w:t>
      </w:r>
    </w:p>
    <w:p w:rsidR="007617AA" w:rsidRDefault="007617AA" w:rsidP="007617AA">
      <w:pPr>
        <w:pStyle w:val="Default"/>
      </w:pPr>
    </w:p>
    <w:p w:rsidR="007617AA" w:rsidRPr="00DA20FB" w:rsidRDefault="007617AA" w:rsidP="007617AA">
      <w:pPr>
        <w:ind w:left="-540"/>
        <w:rPr>
          <w:rStyle w:val="A4"/>
          <w:b w:val="0"/>
          <w:bCs w:val="0"/>
        </w:rPr>
      </w:pPr>
      <w:r w:rsidRPr="00DA20FB">
        <w:rPr>
          <w:rStyle w:val="A4"/>
        </w:rPr>
        <w:lastRenderedPageBreak/>
        <w:t xml:space="preserve">NOTE: You may upload </w:t>
      </w:r>
      <w:r>
        <w:rPr>
          <w:rStyle w:val="A4"/>
        </w:rPr>
        <w:t xml:space="preserve">PDF files </w:t>
      </w:r>
      <w:r w:rsidRPr="00DA20FB">
        <w:rPr>
          <w:rStyle w:val="A4"/>
        </w:rPr>
        <w:t xml:space="preserve">in support of </w:t>
      </w:r>
      <w:r>
        <w:rPr>
          <w:rStyle w:val="A4"/>
        </w:rPr>
        <w:t xml:space="preserve">the Special Requirements </w:t>
      </w:r>
      <w:r w:rsidRPr="00DA20FB">
        <w:rPr>
          <w:rStyle w:val="A4"/>
        </w:rPr>
        <w:t xml:space="preserve">section. You may upload </w:t>
      </w:r>
      <w:r>
        <w:rPr>
          <w:rStyle w:val="A4"/>
        </w:rPr>
        <w:t xml:space="preserve">PDF files with a maximum file size of 10 MB each. There is no limit to the number of files uploaded. </w:t>
      </w:r>
    </w:p>
    <w:p w:rsidR="007617AA" w:rsidRPr="00CE2161" w:rsidRDefault="007617AA" w:rsidP="007617AA">
      <w:pPr>
        <w:pStyle w:val="Default"/>
      </w:pPr>
    </w:p>
    <w:p w:rsidR="00E236BE" w:rsidRDefault="00E236BE" w:rsidP="00E236BE">
      <w:pPr>
        <w:spacing w:before="100" w:beforeAutospacing="1" w:after="100" w:afterAutospacing="1" w:line="240" w:lineRule="auto"/>
        <w:outlineLvl w:val="0"/>
        <w:rPr>
          <w:lang w:val="en"/>
        </w:rPr>
      </w:pPr>
    </w:p>
    <w:sectPr w:rsidR="00E236BE">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__" w:date="2014-05-30T10:17:00Z" w:initials="__">
    <w:p w:rsidR="00D179FE" w:rsidRDefault="00D179FE" w:rsidP="009424EE">
      <w:pPr>
        <w:pStyle w:val="vert-spacing"/>
        <w:numPr>
          <w:ilvl w:val="0"/>
          <w:numId w:val="4"/>
        </w:numPr>
        <w:rPr>
          <w:lang w:val="en"/>
        </w:rPr>
      </w:pPr>
      <w:r>
        <w:rPr>
          <w:rStyle w:val="CommentReference"/>
        </w:rPr>
        <w:annotationRef/>
      </w:r>
      <w:r>
        <w:rPr>
          <w:lang w:val="en"/>
        </w:rPr>
        <w:t>List the major goals of the project as stated in the approved application or as approved by the agency. If the application lists milestones/target dates for important activities or phases of the project, identify these dates and show actual completion dates or the percentage of completion.</w:t>
      </w:r>
    </w:p>
    <w:p w:rsidR="00D179FE" w:rsidRDefault="00D179FE" w:rsidP="009424EE">
      <w:pPr>
        <w:pStyle w:val="vert-spacing"/>
        <w:ind w:left="720"/>
        <w:rPr>
          <w:lang w:val="en"/>
        </w:rPr>
      </w:pPr>
      <w:r>
        <w:rPr>
          <w:lang w:val="en"/>
        </w:rPr>
        <w:t>Generally, the goals will not change from one reporting period to the next. However, if the awarding agency approved changes to the goals during the reporting period, list the revised goals and objectives. Also explain any significant changes in approach or methods from the agency approved application or plan.</w:t>
      </w:r>
    </w:p>
    <w:p w:rsidR="00D179FE" w:rsidRDefault="00D179FE">
      <w:pPr>
        <w:pStyle w:val="CommentText"/>
      </w:pPr>
    </w:p>
  </w:comment>
  <w:comment w:id="8" w:author="__" w:date="2014-05-30T10:17:00Z" w:initials="__">
    <w:p w:rsidR="00D179FE" w:rsidRPr="009424EE" w:rsidRDefault="00D179FE" w:rsidP="009424EE">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For this reporting period describe: 1) major activities; 2) specific objectives; 3) significant results, including major findings, developments, or conclusions (both positive and negative); and 4) key outcomes or other achievements. Include a discussion of stated goals not met.</w:t>
      </w:r>
    </w:p>
    <w:p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As the project progresses, the emphasis in reporting in this section should shift from reporting activities to reporting accomplishments</w:t>
      </w:r>
    </w:p>
    <w:p w:rsidR="00D179FE" w:rsidRDefault="00D179FE">
      <w:pPr>
        <w:pStyle w:val="CommentText"/>
      </w:pPr>
    </w:p>
  </w:comment>
  <w:comment w:id="18" w:author="__" w:date="2014-05-30T10:17:00Z" w:initials="__">
    <w:p w:rsidR="00D179FE" w:rsidRPr="009424EE" w:rsidRDefault="00D179FE" w:rsidP="009424EE">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Describe opportunities for training and professional development provided to anyone who worked on the project or anyone who was involved in the activities supported by the project. "Training" activities are those in which individuals with advanced professional skills and experience assist others in attaining greater proficiency.</w:t>
      </w:r>
    </w:p>
    <w:p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Training activities may include, for example, courses or one-on-one work with a mentor. "Professional development" activities result in increased knowledge or skill in one's area of expertise and may include workshops, conferences, seminars, study groups, and individual study. Include participation in conferences, workshops, and seminars not listed under major activities.</w:t>
      </w:r>
    </w:p>
    <w:p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If the research is not intended to provide training and professional development opportunities or there is nothing significant to report during this reporting period, please check "Nothing to Report" if applicable.</w:t>
      </w:r>
    </w:p>
    <w:p w:rsidR="00D179FE" w:rsidRDefault="00D179FE">
      <w:pPr>
        <w:pStyle w:val="CommentText"/>
      </w:pPr>
    </w:p>
  </w:comment>
  <w:comment w:id="19" w:author="__" w:date="2014-05-30T10:17:00Z" w:initials="__">
    <w:p w:rsidR="00D179FE" w:rsidRDefault="00D179FE">
      <w:pPr>
        <w:pStyle w:val="CommentText"/>
      </w:pPr>
      <w:r>
        <w:rPr>
          <w:rStyle w:val="CommentReference"/>
        </w:rPr>
        <w:annotationRef/>
      </w:r>
      <w:r>
        <w:rPr>
          <w:lang w:val="en"/>
        </w:rPr>
        <w:t>Describe how the results have been disseminated to communities of interest. Include any outreach activities that have been undertaken to reach members of communities who are not usually aware of these research activities, for the purpose of enhancing public understanding and increasing interest in learning and careers in science, technology, and the humanities.</w:t>
      </w:r>
    </w:p>
  </w:comment>
  <w:comment w:id="24" w:author="__" w:date="2014-05-30T10:17:00Z" w:initials="__">
    <w:p w:rsidR="00D179FE" w:rsidRPr="009424EE" w:rsidRDefault="00D179FE" w:rsidP="009424EE">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 </w:t>
      </w:r>
    </w:p>
    <w:p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Describe briefly what you plan to do during the next reporting period to accomplish the goals and objectives.</w:t>
      </w:r>
    </w:p>
    <w:p w:rsidR="00D179FE" w:rsidRDefault="00D179FE">
      <w:pPr>
        <w:pStyle w:val="CommentText"/>
      </w:pPr>
    </w:p>
  </w:comment>
  <w:comment w:id="25" w:author="__" w:date="2014-05-30T10:18:00Z" w:initials="__">
    <w:p w:rsidR="00D179FE" w:rsidRDefault="00D179FE" w:rsidP="009424EE">
      <w:pPr>
        <w:pStyle w:val="NormalWeb"/>
        <w:rPr>
          <w:lang w:val="en"/>
        </w:rPr>
      </w:pPr>
      <w:r>
        <w:rPr>
          <w:rStyle w:val="CommentReference"/>
        </w:rPr>
        <w:annotationRef/>
      </w:r>
      <w:r>
        <w:rPr>
          <w:lang w:val="en"/>
        </w:rPr>
        <w:t>You and your institution are responsible for assuring that any publication including World Wide Web pages developed under or based on NSF support of your project includes an acknowledgment of that support in the following terms:</w:t>
      </w:r>
    </w:p>
    <w:p w:rsidR="00D179FE" w:rsidRDefault="00D179FE" w:rsidP="009424EE">
      <w:pPr>
        <w:pStyle w:val="NormalWeb"/>
        <w:rPr>
          <w:lang w:val="en"/>
        </w:rPr>
      </w:pPr>
      <w:r>
        <w:rPr>
          <w:lang w:val="en"/>
        </w:rPr>
        <w:t>"This material is based upon work supported by the National Science Foundation under Grant Number (NSF Grant Number)"</w:t>
      </w:r>
    </w:p>
    <w:p w:rsidR="00D179FE" w:rsidRDefault="00D179FE" w:rsidP="009424EE">
      <w:pPr>
        <w:pStyle w:val="NormalWeb"/>
        <w:rPr>
          <w:lang w:val="en"/>
        </w:rPr>
      </w:pPr>
      <w:r>
        <w:rPr>
          <w:lang w:val="en"/>
        </w:rPr>
        <w:t>You and your institution are also responsible for assuring that every publication of material (including World Wide Web pages) based on or developed under award, (other than a scientific article or paper appearing in a scientific, technical, or professional journal), contains the following disclaimer:</w:t>
      </w:r>
    </w:p>
    <w:p w:rsidR="00D179FE" w:rsidRDefault="00D179FE" w:rsidP="009424EE">
      <w:pPr>
        <w:pStyle w:val="NormalWeb"/>
        <w:rPr>
          <w:lang w:val="en"/>
        </w:rPr>
      </w:pPr>
      <w:r>
        <w:rPr>
          <w:lang w:val="en"/>
        </w:rPr>
        <w:t>"Any opinions, findings, and conclusions or recommendations expressed in this material are those of the author(s) and do not necessarily reflect the views of the National Science Foundation."</w:t>
      </w:r>
    </w:p>
    <w:p w:rsidR="00D179FE" w:rsidRDefault="00D179FE">
      <w:pPr>
        <w:pStyle w:val="CommentText"/>
      </w:pPr>
    </w:p>
  </w:comment>
  <w:comment w:id="26" w:author="__" w:date="2014-07-27T13:05:00Z" w:initials="__">
    <w:p w:rsidR="00D179FE" w:rsidRDefault="00D179FE">
      <w:pPr>
        <w:pStyle w:val="CommentText"/>
      </w:pPr>
      <w:r>
        <w:rPr>
          <w:rStyle w:val="CommentReference"/>
        </w:rPr>
        <w:annotationRef/>
      </w:r>
      <w:r>
        <w:t>No pubs that acknowledge PRAGMA grant.</w:t>
      </w:r>
    </w:p>
  </w:comment>
  <w:comment w:id="27" w:author="Fortes,Jose A" w:date="2014-07-27T06:20:00Z" w:initials="FA">
    <w:p w:rsidR="00D179FE" w:rsidRDefault="00D179FE">
      <w:pPr>
        <w:pStyle w:val="CommentText"/>
      </w:pPr>
      <w:r>
        <w:rPr>
          <w:rStyle w:val="CommentReference"/>
        </w:rPr>
        <w:annotationRef/>
      </w:r>
      <w:r>
        <w:t>No pubs? SDN book chapter could still be?</w:t>
      </w:r>
    </w:p>
  </w:comment>
  <w:comment w:id="29" w:author="__" w:date="2014-06-03T09:50:00Z" w:initials="__">
    <w:p w:rsidR="00D179FE" w:rsidRDefault="00D179FE">
      <w:pPr>
        <w:pStyle w:val="CommentText"/>
      </w:pPr>
      <w:r>
        <w:rPr>
          <w:rStyle w:val="CommentReference"/>
        </w:rPr>
        <w:annotationRef/>
      </w:r>
      <w:r>
        <w:t>A list of any other funding support, other than the award, that supported the participant's participation in the project</w:t>
      </w:r>
    </w:p>
  </w:comment>
  <w:comment w:id="30" w:author="Fortes,Jose A" w:date="2014-08-02T16:40:00Z" w:initials="FA">
    <w:p w:rsidR="00D179FE" w:rsidRDefault="00D179FE">
      <w:pPr>
        <w:pStyle w:val="CommentText"/>
      </w:pPr>
      <w:r>
        <w:rPr>
          <w:rStyle w:val="CommentReference"/>
        </w:rPr>
        <w:annotationRef/>
      </w:r>
      <w:r>
        <w:t>Phil, not quite sure of what we should say here, given the nature of PRAGMA as an international collaborative</w:t>
      </w:r>
    </w:p>
  </w:comment>
  <w:comment w:id="67" w:author="__" w:date="2014-05-30T10:20:00Z" w:initials="__">
    <w:p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Over the years, this base of knowledge, techniques, people, and infrastructure is drawn upon again and again for application to commercial technology and the economy, to health and safety, to cost-efficient environmental protection, to the solution of social problems, to numerous other aspects of the public welfare, and to other fields of endeavor.</w:t>
      </w:r>
    </w:p>
    <w:p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 xml:space="preserve">The taxpaying public and its representatives deserve a periodic assessment to show them how the investments they make benefit the nation. Through this reporting format, and especially this section, recipients provide that assessment and make the case for Federal funding of research and education. </w:t>
      </w:r>
    </w:p>
    <w:p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Agencies use this information to assess how their research programs:</w:t>
      </w:r>
    </w:p>
    <w:p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increase the body of knowledge and techniques;</w:t>
      </w:r>
    </w:p>
    <w:p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enlarge the pool of people trained to develop that knowledge and techniques or put it to use; and</w:t>
      </w:r>
    </w:p>
    <w:p w:rsidR="00D179FE" w:rsidRPr="009424EE" w:rsidRDefault="00D179FE" w:rsidP="009424EE">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improve the physical, institutional, and information resources that enable those people to get their training and perform their functions</w:t>
      </w:r>
    </w:p>
    <w:p w:rsidR="00D179FE" w:rsidRDefault="00D179FE">
      <w:pPr>
        <w:pStyle w:val="CommentText"/>
      </w:pPr>
    </w:p>
  </w:comment>
  <w:comment w:id="68" w:author="__" w:date="2014-05-30T10:20:00Z" w:initials="__">
    <w:p w:rsidR="00D179FE" w:rsidRPr="009424EE" w:rsidRDefault="00D179FE" w:rsidP="009424EE">
      <w:pPr>
        <w:pStyle w:val="NormalWeb"/>
        <w:numPr>
          <w:ilvl w:val="0"/>
          <w:numId w:val="9"/>
        </w:numPr>
        <w:rPr>
          <w:lang w:val="en"/>
        </w:rPr>
      </w:pPr>
      <w:r>
        <w:rPr>
          <w:rStyle w:val="CommentReference"/>
        </w:rPr>
        <w:annotationRef/>
      </w:r>
      <w:r w:rsidRPr="009424EE">
        <w:rPr>
          <w:lang w:val="en"/>
        </w:rPr>
        <w:t>Summarize using language that an intelligent lay audience can understand (Scientific American style).</w:t>
      </w:r>
    </w:p>
    <w:p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How the field or discipline is defined is not as important as covering the impact the work has had on knowledge and technique. Make the best distinction possible, for example, by using a "field" or "discipline", if appropriate, that corresponds with a single academic department (i.e., physics rather than nuclear physics).</w:t>
      </w:r>
    </w:p>
    <w:p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For NSF purposes, the paragraph should read, How the fields or disciplines are defined is not as important as covering the impact the work has had on knowledge and technique.</w:t>
      </w:r>
    </w:p>
    <w:p w:rsidR="00D179FE" w:rsidRDefault="00D179FE">
      <w:pPr>
        <w:pStyle w:val="CommentText"/>
      </w:pPr>
    </w:p>
  </w:comment>
  <w:comment w:id="74" w:author="__" w:date="2014-05-30T10:21:00Z" w:initials="__">
    <w:p w:rsidR="00D179FE" w:rsidRPr="009424EE" w:rsidRDefault="00D179FE" w:rsidP="009424EE">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Including:</w:t>
      </w:r>
    </w:p>
    <w:p w:rsidR="00D179FE" w:rsidRPr="009424EE" w:rsidRDefault="00D179FE" w:rsidP="009424EE">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transfer of results to entities in government or industry;</w:t>
      </w:r>
    </w:p>
    <w:p w:rsidR="00D179FE" w:rsidRPr="009424EE" w:rsidRDefault="00D179FE" w:rsidP="009424EE">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 xml:space="preserve">instances where the research has led to the initiation of a start-up company; or </w:t>
      </w:r>
    </w:p>
    <w:p w:rsidR="00D179FE" w:rsidRPr="009424EE" w:rsidRDefault="00D179FE" w:rsidP="009424EE">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adoption of new practices.</w:t>
      </w:r>
    </w:p>
    <w:p w:rsidR="00D179FE" w:rsidRDefault="00D179FE">
      <w:pPr>
        <w:pStyle w:val="CommentText"/>
      </w:pPr>
    </w:p>
  </w:comment>
  <w:comment w:id="75" w:author="__" w:date="2014-05-30T10:21:00Z" w:initials="__">
    <w:p w:rsidR="00D179FE" w:rsidRPr="009424EE" w:rsidRDefault="00D179FE" w:rsidP="009424EE">
      <w:pPr>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For example, in areas such as:</w:t>
      </w:r>
    </w:p>
    <w:p w:rsidR="00D179FE" w:rsidRPr="009424EE" w:rsidRDefault="00D179FE" w:rsidP="009424EE">
      <w:pPr>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improving public knowledge, attitudes, skills, and abilities;</w:t>
      </w:r>
    </w:p>
    <w:p w:rsidR="00D179FE" w:rsidRPr="009424EE" w:rsidRDefault="00D179FE" w:rsidP="009424EE">
      <w:pPr>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changing behavior, practices, decision making, policies (including regulatory policies), or social actions; or</w:t>
      </w:r>
    </w:p>
    <w:p w:rsidR="00D179FE" w:rsidRPr="009424EE" w:rsidRDefault="00D179FE" w:rsidP="009424EE">
      <w:pPr>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improving social, economic, civic, or environmental conditions.</w:t>
      </w:r>
    </w:p>
    <w:p w:rsidR="00D179FE" w:rsidRDefault="00D179FE">
      <w:pPr>
        <w:pStyle w:val="CommentText"/>
      </w:pPr>
    </w:p>
  </w:comment>
  <w:comment w:id="76" w:author="__" w:date="2014-05-30T10:21:00Z" w:initials="__">
    <w:p w:rsidR="00D179FE" w:rsidRDefault="00D179FE">
      <w:pPr>
        <w:pStyle w:val="CommentText"/>
      </w:pPr>
      <w:r>
        <w:rPr>
          <w:rStyle w:val="CommentReference"/>
        </w:rPr>
        <w:annotationRef/>
      </w:r>
      <w:r>
        <w:rPr>
          <w:lang w:val="en"/>
        </w:rPr>
        <w:t>Describe any changes in approach during the reporting period and reasons for these changes. Remember that significant changes in objectives and scope require prior approval of the agency.</w:t>
      </w:r>
    </w:p>
  </w:comment>
  <w:comment w:id="77" w:author="__" w:date="2014-05-30T10:22:00Z" w:initials="__">
    <w:p w:rsidR="00D179FE" w:rsidRPr="009424EE" w:rsidRDefault="00D179FE" w:rsidP="009424EE">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9424EE">
        <w:rPr>
          <w:rFonts w:ascii="Times New Roman" w:eastAsia="Times New Roman" w:hAnsi="Times New Roman" w:cs="Times New Roman"/>
          <w:sz w:val="24"/>
          <w:szCs w:val="24"/>
          <w:lang w:val="en"/>
        </w:rPr>
        <w:t> </w:t>
      </w:r>
    </w:p>
    <w:p w:rsidR="00D179FE" w:rsidRPr="009424EE" w:rsidRDefault="00D179FE" w:rsidP="009424EE">
      <w:pPr>
        <w:spacing w:before="100" w:beforeAutospacing="1" w:after="100" w:afterAutospacing="1" w:line="240" w:lineRule="auto"/>
        <w:ind w:left="720"/>
        <w:rPr>
          <w:rFonts w:ascii="Times New Roman" w:eastAsia="Times New Roman" w:hAnsi="Times New Roman" w:cs="Times New Roman"/>
          <w:sz w:val="24"/>
          <w:szCs w:val="24"/>
          <w:lang w:val="en"/>
        </w:rPr>
      </w:pPr>
      <w:r w:rsidRPr="009424EE">
        <w:rPr>
          <w:rFonts w:ascii="Times New Roman" w:eastAsia="Times New Roman" w:hAnsi="Times New Roman" w:cs="Times New Roman"/>
          <w:sz w:val="24"/>
          <w:szCs w:val="24"/>
          <w:lang w:val="en"/>
        </w:rPr>
        <w:t>Describe problems or delays encountered during the reporting period and actions or plans to resolve them.</w:t>
      </w:r>
    </w:p>
    <w:p w:rsidR="00D179FE" w:rsidRDefault="00D179FE">
      <w:pPr>
        <w:pStyle w:val="CommentText"/>
      </w:pPr>
    </w:p>
  </w:comment>
  <w:comment w:id="78" w:author="__" w:date="2014-05-30T10:22:00Z" w:initials="__">
    <w:p w:rsidR="00D179FE" w:rsidRDefault="00D179FE">
      <w:pPr>
        <w:pStyle w:val="CommentText"/>
      </w:pPr>
      <w:r>
        <w:rPr>
          <w:rStyle w:val="CommentReference"/>
        </w:rPr>
        <w:annotationRef/>
      </w:r>
      <w:r>
        <w:rPr>
          <w:lang w:val="en"/>
        </w:rPr>
        <w:t>Describe changes during the reporting period that may have a significant impact on expenditures, for example, delays in hiring staff or favorable developments that enable meeting objectives at less cost than anticipated.</w:t>
      </w:r>
    </w:p>
  </w:comment>
  <w:comment w:id="79" w:author="__" w:date="2014-05-30T10:22:00Z" w:initials="__">
    <w:p w:rsidR="00D179FE" w:rsidRDefault="00D179FE">
      <w:pPr>
        <w:pStyle w:val="CommentText"/>
      </w:pPr>
      <w:r>
        <w:rPr>
          <w:rStyle w:val="CommentReference"/>
        </w:rPr>
        <w:annotationRef/>
      </w:r>
      <w:r>
        <w:rPr>
          <w:lang w:val="en"/>
        </w:rPr>
        <w:t>Describe significant deviations, unexpected outcomes, or changes in approved protocols for the use or care of human subjects during the reporting period. If required, were these changes approved by the applicable institution committee and reported to the agency? Also specify the applicable Institutional Review Board/Institutional Animal Care and Use Committee approval dates</w:t>
      </w:r>
    </w:p>
  </w:comment>
  <w:comment w:id="80" w:author="__" w:date="2014-05-30T10:22:00Z" w:initials="__">
    <w:p w:rsidR="00D179FE" w:rsidRDefault="00D179FE">
      <w:pPr>
        <w:pStyle w:val="CommentText"/>
      </w:pPr>
      <w:r>
        <w:rPr>
          <w:rStyle w:val="CommentReference"/>
        </w:rPr>
        <w:annotationRef/>
      </w:r>
      <w:r>
        <w:rPr>
          <w:lang w:val="en"/>
        </w:rPr>
        <w:t>Describe significant deviations, unexpected outcomes, or changes in approved protocols for the use or care of vertebrate animals during the reporting period. If required, were these changes approved by the applicable institution committee and reported to the agency? Also specify the applicable Institutional Review Board/Institutional Animal Care and Use Committee approval dates.</w:t>
      </w:r>
    </w:p>
  </w:comment>
  <w:comment w:id="81" w:author="__" w:date="2014-05-30T10:22:00Z" w:initials="__">
    <w:p w:rsidR="00D179FE" w:rsidRDefault="00D179FE">
      <w:pPr>
        <w:pStyle w:val="CommentText"/>
      </w:pPr>
      <w:r>
        <w:rPr>
          <w:rStyle w:val="CommentReference"/>
        </w:rPr>
        <w:annotationRef/>
      </w:r>
      <w:r>
        <w:rPr>
          <w:lang w:val="en"/>
        </w:rPr>
        <w:t>Describe significant deviations, unexpected outcomes, or changes in approved protocols for the use or care of biohazards during the reporting period. If required, were these changes approved by the applicable institution committee and reported to the agency? Also specify the applicable Institutional Review Board/Institutional Animal Care and Use Committee approval dates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AA1" w:rsidRDefault="008F1AA1" w:rsidP="00D25F40">
      <w:pPr>
        <w:spacing w:after="0" w:line="240" w:lineRule="auto"/>
      </w:pPr>
      <w:r>
        <w:separator/>
      </w:r>
    </w:p>
  </w:endnote>
  <w:endnote w:type="continuationSeparator" w:id="0">
    <w:p w:rsidR="008F1AA1" w:rsidRDefault="008F1AA1" w:rsidP="00D25F40">
      <w:pPr>
        <w:spacing w:after="0" w:line="240" w:lineRule="auto"/>
      </w:pPr>
      <w:r>
        <w:continuationSeparator/>
      </w:r>
    </w:p>
  </w:endnote>
  <w:endnote w:type="continuationNotice" w:id="1">
    <w:p w:rsidR="008F1AA1" w:rsidRDefault="008F1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altName w:val="Big Caslon"/>
    <w:panose1 w:val="020706030806060202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olio Light">
    <w:altName w:val="Cambria"/>
    <w:panose1 w:val="00000000000000000000"/>
    <w:charset w:val="4D"/>
    <w:family w:val="swiss"/>
    <w:notTrueType/>
    <w:pitch w:val="default"/>
    <w:sig w:usb0="00000003" w:usb1="00000000" w:usb2="00000000" w:usb3="00000000" w:csb0="00000001" w:csb1="00000000"/>
  </w:font>
  <w:font w:name="Folio Medium">
    <w:altName w:val="Cambria"/>
    <w:panose1 w:val="00000000000000000000"/>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212" w:rsidRDefault="00B87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AA1" w:rsidRDefault="008F1AA1" w:rsidP="00D25F40">
      <w:pPr>
        <w:spacing w:after="0" w:line="240" w:lineRule="auto"/>
      </w:pPr>
      <w:r>
        <w:separator/>
      </w:r>
    </w:p>
  </w:footnote>
  <w:footnote w:type="continuationSeparator" w:id="0">
    <w:p w:rsidR="008F1AA1" w:rsidRDefault="008F1AA1" w:rsidP="00D25F40">
      <w:pPr>
        <w:spacing w:after="0" w:line="240" w:lineRule="auto"/>
      </w:pPr>
      <w:r>
        <w:continuationSeparator/>
      </w:r>
    </w:p>
  </w:footnote>
  <w:footnote w:type="continuationNotice" w:id="1">
    <w:p w:rsidR="008F1AA1" w:rsidRDefault="008F1AA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212" w:rsidRDefault="00B872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DA2"/>
    <w:multiLevelType w:val="hybridMultilevel"/>
    <w:tmpl w:val="1E18D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9868F6"/>
    <w:multiLevelType w:val="multilevel"/>
    <w:tmpl w:val="DE5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9059A"/>
    <w:multiLevelType w:val="multilevel"/>
    <w:tmpl w:val="17383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8CB73AB"/>
    <w:multiLevelType w:val="hybridMultilevel"/>
    <w:tmpl w:val="4D9E00A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3BAF681B"/>
    <w:multiLevelType w:val="multilevel"/>
    <w:tmpl w:val="33E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BD5B83"/>
    <w:multiLevelType w:val="hybridMultilevel"/>
    <w:tmpl w:val="EE643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E02B07"/>
    <w:multiLevelType w:val="multilevel"/>
    <w:tmpl w:val="B3F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400A1"/>
    <w:multiLevelType w:val="multilevel"/>
    <w:tmpl w:val="C0F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1A29B9"/>
    <w:multiLevelType w:val="multilevel"/>
    <w:tmpl w:val="8F6A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B36DB"/>
    <w:multiLevelType w:val="multilevel"/>
    <w:tmpl w:val="5798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F13407"/>
    <w:multiLevelType w:val="multilevel"/>
    <w:tmpl w:val="6C1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CB603A"/>
    <w:multiLevelType w:val="multilevel"/>
    <w:tmpl w:val="B4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704834"/>
    <w:multiLevelType w:val="hybridMultilevel"/>
    <w:tmpl w:val="5E52F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A835E92"/>
    <w:multiLevelType w:val="multilevel"/>
    <w:tmpl w:val="838E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EB5CB9"/>
    <w:multiLevelType w:val="multilevel"/>
    <w:tmpl w:val="D73C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453D8"/>
    <w:multiLevelType w:val="hybridMultilevel"/>
    <w:tmpl w:val="9D0C845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6">
    <w:nsid w:val="78E95563"/>
    <w:multiLevelType w:val="hybridMultilevel"/>
    <w:tmpl w:val="025E0B7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7"/>
  </w:num>
  <w:num w:numId="2">
    <w:abstractNumId w:val="3"/>
  </w:num>
  <w:num w:numId="3">
    <w:abstractNumId w:val="15"/>
  </w:num>
  <w:num w:numId="4">
    <w:abstractNumId w:val="11"/>
  </w:num>
  <w:num w:numId="5">
    <w:abstractNumId w:val="4"/>
  </w:num>
  <w:num w:numId="6">
    <w:abstractNumId w:val="1"/>
  </w:num>
  <w:num w:numId="7">
    <w:abstractNumId w:val="6"/>
  </w:num>
  <w:num w:numId="8">
    <w:abstractNumId w:val="10"/>
  </w:num>
  <w:num w:numId="9">
    <w:abstractNumId w:val="9"/>
  </w:num>
  <w:num w:numId="10">
    <w:abstractNumId w:val="13"/>
  </w:num>
  <w:num w:numId="11">
    <w:abstractNumId w:val="8"/>
  </w:num>
  <w:num w:numId="12">
    <w:abstractNumId w:val="14"/>
  </w:num>
  <w:num w:numId="13">
    <w:abstractNumId w:val="0"/>
  </w:num>
  <w:num w:numId="14">
    <w:abstractNumId w:val="5"/>
  </w:num>
  <w:num w:numId="15">
    <w:abstractNumId w:val="2"/>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A9"/>
    <w:rsid w:val="000C49C9"/>
    <w:rsid w:val="00221C7C"/>
    <w:rsid w:val="00245238"/>
    <w:rsid w:val="00245EB9"/>
    <w:rsid w:val="002741D7"/>
    <w:rsid w:val="002824B0"/>
    <w:rsid w:val="002A2B25"/>
    <w:rsid w:val="002C0FA0"/>
    <w:rsid w:val="002C26D6"/>
    <w:rsid w:val="00374353"/>
    <w:rsid w:val="003A0401"/>
    <w:rsid w:val="003B5265"/>
    <w:rsid w:val="003F6833"/>
    <w:rsid w:val="00435EC0"/>
    <w:rsid w:val="00451A19"/>
    <w:rsid w:val="004570C2"/>
    <w:rsid w:val="00483105"/>
    <w:rsid w:val="004D3FCA"/>
    <w:rsid w:val="004F6F11"/>
    <w:rsid w:val="00503806"/>
    <w:rsid w:val="00544760"/>
    <w:rsid w:val="00580E5D"/>
    <w:rsid w:val="005A4B47"/>
    <w:rsid w:val="005B16E6"/>
    <w:rsid w:val="00634679"/>
    <w:rsid w:val="00644F86"/>
    <w:rsid w:val="006E04FA"/>
    <w:rsid w:val="006E1D40"/>
    <w:rsid w:val="00711742"/>
    <w:rsid w:val="007617AA"/>
    <w:rsid w:val="00784ADC"/>
    <w:rsid w:val="007A03B1"/>
    <w:rsid w:val="007C275C"/>
    <w:rsid w:val="007E73C1"/>
    <w:rsid w:val="0080451C"/>
    <w:rsid w:val="00812249"/>
    <w:rsid w:val="00833C2B"/>
    <w:rsid w:val="00847B5A"/>
    <w:rsid w:val="00860CAE"/>
    <w:rsid w:val="008C1B2F"/>
    <w:rsid w:val="008C5424"/>
    <w:rsid w:val="008E7063"/>
    <w:rsid w:val="008F1AA1"/>
    <w:rsid w:val="009424EE"/>
    <w:rsid w:val="009466A2"/>
    <w:rsid w:val="009738D8"/>
    <w:rsid w:val="00996923"/>
    <w:rsid w:val="00A73784"/>
    <w:rsid w:val="00A87C1F"/>
    <w:rsid w:val="00AB63BF"/>
    <w:rsid w:val="00AC0CCE"/>
    <w:rsid w:val="00B236B0"/>
    <w:rsid w:val="00B479E9"/>
    <w:rsid w:val="00B87212"/>
    <w:rsid w:val="00B93505"/>
    <w:rsid w:val="00BF3E56"/>
    <w:rsid w:val="00C24A7A"/>
    <w:rsid w:val="00C954B2"/>
    <w:rsid w:val="00C97CA6"/>
    <w:rsid w:val="00CE3882"/>
    <w:rsid w:val="00CF5C96"/>
    <w:rsid w:val="00D10D3C"/>
    <w:rsid w:val="00D179FE"/>
    <w:rsid w:val="00D25F40"/>
    <w:rsid w:val="00D57C90"/>
    <w:rsid w:val="00D72FA9"/>
    <w:rsid w:val="00D9164A"/>
    <w:rsid w:val="00DE3159"/>
    <w:rsid w:val="00E075ED"/>
    <w:rsid w:val="00E236BE"/>
    <w:rsid w:val="00E24205"/>
    <w:rsid w:val="00E2506E"/>
    <w:rsid w:val="00E45721"/>
    <w:rsid w:val="00E45E7D"/>
    <w:rsid w:val="00E55CD5"/>
    <w:rsid w:val="00E83CEF"/>
    <w:rsid w:val="00EE00E8"/>
    <w:rsid w:val="00F06000"/>
    <w:rsid w:val="00F505A9"/>
    <w:rsid w:val="00F604D7"/>
    <w:rsid w:val="00FF4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3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B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236BE"/>
    <w:rPr>
      <w:b/>
      <w:bCs/>
    </w:rPr>
  </w:style>
  <w:style w:type="paragraph" w:customStyle="1" w:styleId="Default">
    <w:name w:val="Default"/>
    <w:rsid w:val="007617AA"/>
    <w:pPr>
      <w:widowControl w:val="0"/>
      <w:autoSpaceDE w:val="0"/>
      <w:autoSpaceDN w:val="0"/>
      <w:adjustRightInd w:val="0"/>
      <w:spacing w:after="0" w:line="240" w:lineRule="auto"/>
    </w:pPr>
    <w:rPr>
      <w:rFonts w:ascii="Bodoni MT" w:eastAsiaTheme="minorEastAsia" w:hAnsi="Bodoni MT" w:cs="Bodoni MT"/>
      <w:color w:val="000000"/>
      <w:sz w:val="24"/>
      <w:szCs w:val="24"/>
    </w:rPr>
  </w:style>
  <w:style w:type="paragraph" w:customStyle="1" w:styleId="Pa3">
    <w:name w:val="Pa3"/>
    <w:basedOn w:val="Default"/>
    <w:next w:val="Default"/>
    <w:uiPriority w:val="99"/>
    <w:rsid w:val="007617AA"/>
    <w:pPr>
      <w:spacing w:line="281" w:lineRule="atLeast"/>
    </w:pPr>
    <w:rPr>
      <w:rFonts w:cs="Times New Roman"/>
      <w:color w:val="auto"/>
    </w:rPr>
  </w:style>
  <w:style w:type="character" w:customStyle="1" w:styleId="A3">
    <w:name w:val="A3"/>
    <w:uiPriority w:val="99"/>
    <w:rsid w:val="007617AA"/>
    <w:rPr>
      <w:rFonts w:cs="Bodoni MT"/>
      <w:b/>
      <w:bCs/>
      <w:color w:val="F89826"/>
      <w:sz w:val="48"/>
      <w:szCs w:val="48"/>
    </w:rPr>
  </w:style>
  <w:style w:type="character" w:customStyle="1" w:styleId="A4">
    <w:name w:val="A4"/>
    <w:uiPriority w:val="99"/>
    <w:rsid w:val="007617AA"/>
    <w:rPr>
      <w:rFonts w:ascii="Folio Light" w:hAnsi="Folio Light" w:cs="Folio Light"/>
      <w:b/>
      <w:bCs/>
      <w:color w:val="005597"/>
      <w:sz w:val="22"/>
      <w:szCs w:val="22"/>
    </w:rPr>
  </w:style>
  <w:style w:type="paragraph" w:customStyle="1" w:styleId="Pa4">
    <w:name w:val="Pa4"/>
    <w:basedOn w:val="Default"/>
    <w:next w:val="Default"/>
    <w:uiPriority w:val="99"/>
    <w:rsid w:val="007617AA"/>
    <w:pPr>
      <w:spacing w:line="281" w:lineRule="atLeast"/>
    </w:pPr>
    <w:rPr>
      <w:rFonts w:cs="Times New Roman"/>
      <w:color w:val="auto"/>
    </w:rPr>
  </w:style>
  <w:style w:type="character" w:customStyle="1" w:styleId="A5">
    <w:name w:val="A5"/>
    <w:uiPriority w:val="99"/>
    <w:rsid w:val="007617AA"/>
    <w:rPr>
      <w:rFonts w:ascii="Folio Medium" w:hAnsi="Folio Medium" w:cs="Folio Medium"/>
      <w:color w:val="211D1E"/>
      <w:sz w:val="20"/>
      <w:szCs w:val="20"/>
    </w:rPr>
  </w:style>
  <w:style w:type="paragraph" w:styleId="ListParagraph">
    <w:name w:val="List Paragraph"/>
    <w:basedOn w:val="Normal"/>
    <w:uiPriority w:val="34"/>
    <w:qFormat/>
    <w:rsid w:val="007617AA"/>
    <w:pPr>
      <w:spacing w:after="0" w:line="240" w:lineRule="auto"/>
      <w:ind w:left="720"/>
      <w:contextualSpacing/>
    </w:pPr>
    <w:rPr>
      <w:rFonts w:eastAsiaTheme="minorEastAsia"/>
      <w:sz w:val="24"/>
      <w:szCs w:val="24"/>
    </w:rPr>
  </w:style>
  <w:style w:type="table" w:styleId="TableGrid">
    <w:name w:val="Table Grid"/>
    <w:basedOn w:val="TableNormal"/>
    <w:uiPriority w:val="59"/>
    <w:rsid w:val="007617A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ert-spacing">
    <w:name w:val="vert-spacing"/>
    <w:basedOn w:val="Normal"/>
    <w:rsid w:val="00860CA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424EE"/>
    <w:rPr>
      <w:sz w:val="16"/>
      <w:szCs w:val="16"/>
    </w:rPr>
  </w:style>
  <w:style w:type="paragraph" w:styleId="CommentText">
    <w:name w:val="annotation text"/>
    <w:basedOn w:val="Normal"/>
    <w:link w:val="CommentTextChar"/>
    <w:uiPriority w:val="99"/>
    <w:semiHidden/>
    <w:unhideWhenUsed/>
    <w:rsid w:val="009424EE"/>
    <w:pPr>
      <w:spacing w:line="240" w:lineRule="auto"/>
    </w:pPr>
    <w:rPr>
      <w:sz w:val="20"/>
      <w:szCs w:val="20"/>
    </w:rPr>
  </w:style>
  <w:style w:type="character" w:customStyle="1" w:styleId="CommentTextChar">
    <w:name w:val="Comment Text Char"/>
    <w:basedOn w:val="DefaultParagraphFont"/>
    <w:link w:val="CommentText"/>
    <w:uiPriority w:val="99"/>
    <w:semiHidden/>
    <w:rsid w:val="009424EE"/>
    <w:rPr>
      <w:sz w:val="20"/>
      <w:szCs w:val="20"/>
    </w:rPr>
  </w:style>
  <w:style w:type="paragraph" w:styleId="CommentSubject">
    <w:name w:val="annotation subject"/>
    <w:basedOn w:val="CommentText"/>
    <w:next w:val="CommentText"/>
    <w:link w:val="CommentSubjectChar"/>
    <w:uiPriority w:val="99"/>
    <w:semiHidden/>
    <w:unhideWhenUsed/>
    <w:rsid w:val="009424EE"/>
    <w:rPr>
      <w:b/>
      <w:bCs/>
    </w:rPr>
  </w:style>
  <w:style w:type="character" w:customStyle="1" w:styleId="CommentSubjectChar">
    <w:name w:val="Comment Subject Char"/>
    <w:basedOn w:val="CommentTextChar"/>
    <w:link w:val="CommentSubject"/>
    <w:uiPriority w:val="99"/>
    <w:semiHidden/>
    <w:rsid w:val="009424EE"/>
    <w:rPr>
      <w:b/>
      <w:bCs/>
      <w:sz w:val="20"/>
      <w:szCs w:val="20"/>
    </w:rPr>
  </w:style>
  <w:style w:type="paragraph" w:styleId="BalloonText">
    <w:name w:val="Balloon Text"/>
    <w:basedOn w:val="Normal"/>
    <w:link w:val="BalloonTextChar"/>
    <w:uiPriority w:val="99"/>
    <w:semiHidden/>
    <w:unhideWhenUsed/>
    <w:rsid w:val="0094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EE"/>
    <w:rPr>
      <w:rFonts w:ascii="Tahoma" w:hAnsi="Tahoma" w:cs="Tahoma"/>
      <w:sz w:val="16"/>
      <w:szCs w:val="16"/>
    </w:rPr>
  </w:style>
  <w:style w:type="character" w:customStyle="1" w:styleId="close">
    <w:name w:val="close"/>
    <w:basedOn w:val="DefaultParagraphFont"/>
    <w:rsid w:val="009424EE"/>
  </w:style>
  <w:style w:type="paragraph" w:styleId="NormalWeb">
    <w:name w:val="Normal (Web)"/>
    <w:basedOn w:val="Normal"/>
    <w:uiPriority w:val="99"/>
    <w:semiHidden/>
    <w:unhideWhenUsed/>
    <w:rsid w:val="009424EE"/>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E3882"/>
    <w:pPr>
      <w:spacing w:after="0" w:line="240" w:lineRule="auto"/>
    </w:pPr>
    <w:rPr>
      <w:rFonts w:ascii="Consolas" w:eastAsiaTheme="minorEastAsia" w:hAnsi="Consolas" w:cs="Times New Roman"/>
      <w:sz w:val="21"/>
      <w:szCs w:val="21"/>
    </w:rPr>
  </w:style>
  <w:style w:type="character" w:customStyle="1" w:styleId="PlainTextChar">
    <w:name w:val="Plain Text Char"/>
    <w:basedOn w:val="DefaultParagraphFont"/>
    <w:link w:val="PlainText"/>
    <w:uiPriority w:val="99"/>
    <w:semiHidden/>
    <w:rsid w:val="00CE3882"/>
    <w:rPr>
      <w:rFonts w:ascii="Consolas" w:eastAsiaTheme="minorEastAsia" w:hAnsi="Consolas" w:cs="Times New Roman"/>
      <w:sz w:val="21"/>
      <w:szCs w:val="21"/>
    </w:rPr>
  </w:style>
  <w:style w:type="character" w:styleId="Hyperlink">
    <w:name w:val="Hyperlink"/>
    <w:basedOn w:val="DefaultParagraphFont"/>
    <w:uiPriority w:val="99"/>
    <w:unhideWhenUsed/>
    <w:rsid w:val="00644F86"/>
    <w:rPr>
      <w:color w:val="0000FF"/>
      <w:u w:val="single"/>
    </w:rPr>
  </w:style>
  <w:style w:type="paragraph" w:styleId="NoSpacing">
    <w:name w:val="No Spacing"/>
    <w:uiPriority w:val="1"/>
    <w:qFormat/>
    <w:rsid w:val="00711742"/>
    <w:pPr>
      <w:spacing w:after="0" w:line="240" w:lineRule="auto"/>
    </w:pPr>
  </w:style>
  <w:style w:type="paragraph" w:styleId="Header">
    <w:name w:val="header"/>
    <w:basedOn w:val="Normal"/>
    <w:link w:val="HeaderChar"/>
    <w:uiPriority w:val="99"/>
    <w:unhideWhenUsed/>
    <w:rsid w:val="00D25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F40"/>
  </w:style>
  <w:style w:type="paragraph" w:styleId="Footer">
    <w:name w:val="footer"/>
    <w:basedOn w:val="Normal"/>
    <w:link w:val="FooterChar"/>
    <w:uiPriority w:val="99"/>
    <w:unhideWhenUsed/>
    <w:rsid w:val="00D25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F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3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B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236BE"/>
    <w:rPr>
      <w:b/>
      <w:bCs/>
    </w:rPr>
  </w:style>
  <w:style w:type="paragraph" w:customStyle="1" w:styleId="Default">
    <w:name w:val="Default"/>
    <w:rsid w:val="007617AA"/>
    <w:pPr>
      <w:widowControl w:val="0"/>
      <w:autoSpaceDE w:val="0"/>
      <w:autoSpaceDN w:val="0"/>
      <w:adjustRightInd w:val="0"/>
      <w:spacing w:after="0" w:line="240" w:lineRule="auto"/>
    </w:pPr>
    <w:rPr>
      <w:rFonts w:ascii="Bodoni MT" w:eastAsiaTheme="minorEastAsia" w:hAnsi="Bodoni MT" w:cs="Bodoni MT"/>
      <w:color w:val="000000"/>
      <w:sz w:val="24"/>
      <w:szCs w:val="24"/>
    </w:rPr>
  </w:style>
  <w:style w:type="paragraph" w:customStyle="1" w:styleId="Pa3">
    <w:name w:val="Pa3"/>
    <w:basedOn w:val="Default"/>
    <w:next w:val="Default"/>
    <w:uiPriority w:val="99"/>
    <w:rsid w:val="007617AA"/>
    <w:pPr>
      <w:spacing w:line="281" w:lineRule="atLeast"/>
    </w:pPr>
    <w:rPr>
      <w:rFonts w:cs="Times New Roman"/>
      <w:color w:val="auto"/>
    </w:rPr>
  </w:style>
  <w:style w:type="character" w:customStyle="1" w:styleId="A3">
    <w:name w:val="A3"/>
    <w:uiPriority w:val="99"/>
    <w:rsid w:val="007617AA"/>
    <w:rPr>
      <w:rFonts w:cs="Bodoni MT"/>
      <w:b/>
      <w:bCs/>
      <w:color w:val="F89826"/>
      <w:sz w:val="48"/>
      <w:szCs w:val="48"/>
    </w:rPr>
  </w:style>
  <w:style w:type="character" w:customStyle="1" w:styleId="A4">
    <w:name w:val="A4"/>
    <w:uiPriority w:val="99"/>
    <w:rsid w:val="007617AA"/>
    <w:rPr>
      <w:rFonts w:ascii="Folio Light" w:hAnsi="Folio Light" w:cs="Folio Light"/>
      <w:b/>
      <w:bCs/>
      <w:color w:val="005597"/>
      <w:sz w:val="22"/>
      <w:szCs w:val="22"/>
    </w:rPr>
  </w:style>
  <w:style w:type="paragraph" w:customStyle="1" w:styleId="Pa4">
    <w:name w:val="Pa4"/>
    <w:basedOn w:val="Default"/>
    <w:next w:val="Default"/>
    <w:uiPriority w:val="99"/>
    <w:rsid w:val="007617AA"/>
    <w:pPr>
      <w:spacing w:line="281" w:lineRule="atLeast"/>
    </w:pPr>
    <w:rPr>
      <w:rFonts w:cs="Times New Roman"/>
      <w:color w:val="auto"/>
    </w:rPr>
  </w:style>
  <w:style w:type="character" w:customStyle="1" w:styleId="A5">
    <w:name w:val="A5"/>
    <w:uiPriority w:val="99"/>
    <w:rsid w:val="007617AA"/>
    <w:rPr>
      <w:rFonts w:ascii="Folio Medium" w:hAnsi="Folio Medium" w:cs="Folio Medium"/>
      <w:color w:val="211D1E"/>
      <w:sz w:val="20"/>
      <w:szCs w:val="20"/>
    </w:rPr>
  </w:style>
  <w:style w:type="paragraph" w:styleId="ListParagraph">
    <w:name w:val="List Paragraph"/>
    <w:basedOn w:val="Normal"/>
    <w:uiPriority w:val="34"/>
    <w:qFormat/>
    <w:rsid w:val="007617AA"/>
    <w:pPr>
      <w:spacing w:after="0" w:line="240" w:lineRule="auto"/>
      <w:ind w:left="720"/>
      <w:contextualSpacing/>
    </w:pPr>
    <w:rPr>
      <w:rFonts w:eastAsiaTheme="minorEastAsia"/>
      <w:sz w:val="24"/>
      <w:szCs w:val="24"/>
    </w:rPr>
  </w:style>
  <w:style w:type="table" w:styleId="TableGrid">
    <w:name w:val="Table Grid"/>
    <w:basedOn w:val="TableNormal"/>
    <w:uiPriority w:val="59"/>
    <w:rsid w:val="007617A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ert-spacing">
    <w:name w:val="vert-spacing"/>
    <w:basedOn w:val="Normal"/>
    <w:rsid w:val="00860CA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424EE"/>
    <w:rPr>
      <w:sz w:val="16"/>
      <w:szCs w:val="16"/>
    </w:rPr>
  </w:style>
  <w:style w:type="paragraph" w:styleId="CommentText">
    <w:name w:val="annotation text"/>
    <w:basedOn w:val="Normal"/>
    <w:link w:val="CommentTextChar"/>
    <w:uiPriority w:val="99"/>
    <w:semiHidden/>
    <w:unhideWhenUsed/>
    <w:rsid w:val="009424EE"/>
    <w:pPr>
      <w:spacing w:line="240" w:lineRule="auto"/>
    </w:pPr>
    <w:rPr>
      <w:sz w:val="20"/>
      <w:szCs w:val="20"/>
    </w:rPr>
  </w:style>
  <w:style w:type="character" w:customStyle="1" w:styleId="CommentTextChar">
    <w:name w:val="Comment Text Char"/>
    <w:basedOn w:val="DefaultParagraphFont"/>
    <w:link w:val="CommentText"/>
    <w:uiPriority w:val="99"/>
    <w:semiHidden/>
    <w:rsid w:val="009424EE"/>
    <w:rPr>
      <w:sz w:val="20"/>
      <w:szCs w:val="20"/>
    </w:rPr>
  </w:style>
  <w:style w:type="paragraph" w:styleId="CommentSubject">
    <w:name w:val="annotation subject"/>
    <w:basedOn w:val="CommentText"/>
    <w:next w:val="CommentText"/>
    <w:link w:val="CommentSubjectChar"/>
    <w:uiPriority w:val="99"/>
    <w:semiHidden/>
    <w:unhideWhenUsed/>
    <w:rsid w:val="009424EE"/>
    <w:rPr>
      <w:b/>
      <w:bCs/>
    </w:rPr>
  </w:style>
  <w:style w:type="character" w:customStyle="1" w:styleId="CommentSubjectChar">
    <w:name w:val="Comment Subject Char"/>
    <w:basedOn w:val="CommentTextChar"/>
    <w:link w:val="CommentSubject"/>
    <w:uiPriority w:val="99"/>
    <w:semiHidden/>
    <w:rsid w:val="009424EE"/>
    <w:rPr>
      <w:b/>
      <w:bCs/>
      <w:sz w:val="20"/>
      <w:szCs w:val="20"/>
    </w:rPr>
  </w:style>
  <w:style w:type="paragraph" w:styleId="BalloonText">
    <w:name w:val="Balloon Text"/>
    <w:basedOn w:val="Normal"/>
    <w:link w:val="BalloonTextChar"/>
    <w:uiPriority w:val="99"/>
    <w:semiHidden/>
    <w:unhideWhenUsed/>
    <w:rsid w:val="0094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EE"/>
    <w:rPr>
      <w:rFonts w:ascii="Tahoma" w:hAnsi="Tahoma" w:cs="Tahoma"/>
      <w:sz w:val="16"/>
      <w:szCs w:val="16"/>
    </w:rPr>
  </w:style>
  <w:style w:type="character" w:customStyle="1" w:styleId="close">
    <w:name w:val="close"/>
    <w:basedOn w:val="DefaultParagraphFont"/>
    <w:rsid w:val="009424EE"/>
  </w:style>
  <w:style w:type="paragraph" w:styleId="NormalWeb">
    <w:name w:val="Normal (Web)"/>
    <w:basedOn w:val="Normal"/>
    <w:uiPriority w:val="99"/>
    <w:semiHidden/>
    <w:unhideWhenUsed/>
    <w:rsid w:val="009424EE"/>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E3882"/>
    <w:pPr>
      <w:spacing w:after="0" w:line="240" w:lineRule="auto"/>
    </w:pPr>
    <w:rPr>
      <w:rFonts w:ascii="Consolas" w:eastAsiaTheme="minorEastAsia" w:hAnsi="Consolas" w:cs="Times New Roman"/>
      <w:sz w:val="21"/>
      <w:szCs w:val="21"/>
    </w:rPr>
  </w:style>
  <w:style w:type="character" w:customStyle="1" w:styleId="PlainTextChar">
    <w:name w:val="Plain Text Char"/>
    <w:basedOn w:val="DefaultParagraphFont"/>
    <w:link w:val="PlainText"/>
    <w:uiPriority w:val="99"/>
    <w:semiHidden/>
    <w:rsid w:val="00CE3882"/>
    <w:rPr>
      <w:rFonts w:ascii="Consolas" w:eastAsiaTheme="minorEastAsia" w:hAnsi="Consolas" w:cs="Times New Roman"/>
      <w:sz w:val="21"/>
      <w:szCs w:val="21"/>
    </w:rPr>
  </w:style>
  <w:style w:type="character" w:styleId="Hyperlink">
    <w:name w:val="Hyperlink"/>
    <w:basedOn w:val="DefaultParagraphFont"/>
    <w:uiPriority w:val="99"/>
    <w:unhideWhenUsed/>
    <w:rsid w:val="00644F86"/>
    <w:rPr>
      <w:color w:val="0000FF"/>
      <w:u w:val="single"/>
    </w:rPr>
  </w:style>
  <w:style w:type="paragraph" w:styleId="NoSpacing">
    <w:name w:val="No Spacing"/>
    <w:uiPriority w:val="1"/>
    <w:qFormat/>
    <w:rsid w:val="00711742"/>
    <w:pPr>
      <w:spacing w:after="0" w:line="240" w:lineRule="auto"/>
    </w:pPr>
  </w:style>
  <w:style w:type="paragraph" w:styleId="Header">
    <w:name w:val="header"/>
    <w:basedOn w:val="Normal"/>
    <w:link w:val="HeaderChar"/>
    <w:uiPriority w:val="99"/>
    <w:unhideWhenUsed/>
    <w:rsid w:val="00D25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F40"/>
  </w:style>
  <w:style w:type="paragraph" w:styleId="Footer">
    <w:name w:val="footer"/>
    <w:basedOn w:val="Normal"/>
    <w:link w:val="FooterChar"/>
    <w:uiPriority w:val="99"/>
    <w:unhideWhenUsed/>
    <w:rsid w:val="00D25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7243">
      <w:bodyDiv w:val="1"/>
      <w:marLeft w:val="0"/>
      <w:marRight w:val="0"/>
      <w:marTop w:val="0"/>
      <w:marBottom w:val="0"/>
      <w:divBdr>
        <w:top w:val="none" w:sz="0" w:space="0" w:color="auto"/>
        <w:left w:val="none" w:sz="0" w:space="0" w:color="auto"/>
        <w:bottom w:val="none" w:sz="0" w:space="0" w:color="auto"/>
        <w:right w:val="none" w:sz="0" w:space="0" w:color="auto"/>
      </w:divBdr>
      <w:divsChild>
        <w:div w:id="1112438295">
          <w:marLeft w:val="0"/>
          <w:marRight w:val="0"/>
          <w:marTop w:val="0"/>
          <w:marBottom w:val="0"/>
          <w:divBdr>
            <w:top w:val="none" w:sz="0" w:space="0" w:color="auto"/>
            <w:left w:val="none" w:sz="0" w:space="0" w:color="auto"/>
            <w:bottom w:val="none" w:sz="0" w:space="0" w:color="auto"/>
            <w:right w:val="none" w:sz="0" w:space="0" w:color="auto"/>
          </w:divBdr>
          <w:divsChild>
            <w:div w:id="1083336950">
              <w:marLeft w:val="0"/>
              <w:marRight w:val="0"/>
              <w:marTop w:val="0"/>
              <w:marBottom w:val="0"/>
              <w:divBdr>
                <w:top w:val="none" w:sz="0" w:space="0" w:color="auto"/>
                <w:left w:val="none" w:sz="0" w:space="0" w:color="auto"/>
                <w:bottom w:val="none" w:sz="0" w:space="0" w:color="auto"/>
                <w:right w:val="none" w:sz="0" w:space="0" w:color="auto"/>
              </w:divBdr>
              <w:divsChild>
                <w:div w:id="983510951">
                  <w:marLeft w:val="0"/>
                  <w:marRight w:val="0"/>
                  <w:marTop w:val="0"/>
                  <w:marBottom w:val="0"/>
                  <w:divBdr>
                    <w:top w:val="none" w:sz="0" w:space="0" w:color="auto"/>
                    <w:left w:val="none" w:sz="0" w:space="0" w:color="auto"/>
                    <w:bottom w:val="none" w:sz="0" w:space="0" w:color="auto"/>
                    <w:right w:val="none" w:sz="0" w:space="0" w:color="auto"/>
                  </w:divBdr>
                  <w:divsChild>
                    <w:div w:id="294599872">
                      <w:marLeft w:val="0"/>
                      <w:marRight w:val="0"/>
                      <w:marTop w:val="0"/>
                      <w:marBottom w:val="0"/>
                      <w:divBdr>
                        <w:top w:val="none" w:sz="0" w:space="0" w:color="auto"/>
                        <w:left w:val="none" w:sz="0" w:space="0" w:color="auto"/>
                        <w:bottom w:val="none" w:sz="0" w:space="0" w:color="auto"/>
                        <w:right w:val="none" w:sz="0" w:space="0" w:color="auto"/>
                      </w:divBdr>
                      <w:divsChild>
                        <w:div w:id="1452822394">
                          <w:marLeft w:val="0"/>
                          <w:marRight w:val="0"/>
                          <w:marTop w:val="0"/>
                          <w:marBottom w:val="0"/>
                          <w:divBdr>
                            <w:top w:val="none" w:sz="0" w:space="0" w:color="auto"/>
                            <w:left w:val="none" w:sz="0" w:space="0" w:color="auto"/>
                            <w:bottom w:val="none" w:sz="0" w:space="0" w:color="auto"/>
                            <w:right w:val="none" w:sz="0" w:space="0" w:color="auto"/>
                          </w:divBdr>
                          <w:divsChild>
                            <w:div w:id="16140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1310">
      <w:bodyDiv w:val="1"/>
      <w:marLeft w:val="0"/>
      <w:marRight w:val="0"/>
      <w:marTop w:val="0"/>
      <w:marBottom w:val="0"/>
      <w:divBdr>
        <w:top w:val="none" w:sz="0" w:space="0" w:color="auto"/>
        <w:left w:val="none" w:sz="0" w:space="0" w:color="auto"/>
        <w:bottom w:val="none" w:sz="0" w:space="0" w:color="auto"/>
        <w:right w:val="none" w:sz="0" w:space="0" w:color="auto"/>
      </w:divBdr>
    </w:div>
    <w:div w:id="221067802">
      <w:bodyDiv w:val="1"/>
      <w:marLeft w:val="0"/>
      <w:marRight w:val="0"/>
      <w:marTop w:val="0"/>
      <w:marBottom w:val="0"/>
      <w:divBdr>
        <w:top w:val="none" w:sz="0" w:space="0" w:color="auto"/>
        <w:left w:val="none" w:sz="0" w:space="0" w:color="auto"/>
        <w:bottom w:val="none" w:sz="0" w:space="0" w:color="auto"/>
        <w:right w:val="none" w:sz="0" w:space="0" w:color="auto"/>
      </w:divBdr>
      <w:divsChild>
        <w:div w:id="1694451657">
          <w:marLeft w:val="0"/>
          <w:marRight w:val="0"/>
          <w:marTop w:val="0"/>
          <w:marBottom w:val="0"/>
          <w:divBdr>
            <w:top w:val="none" w:sz="0" w:space="0" w:color="auto"/>
            <w:left w:val="none" w:sz="0" w:space="0" w:color="auto"/>
            <w:bottom w:val="none" w:sz="0" w:space="0" w:color="auto"/>
            <w:right w:val="none" w:sz="0" w:space="0" w:color="auto"/>
          </w:divBdr>
          <w:divsChild>
            <w:div w:id="1146777447">
              <w:marLeft w:val="0"/>
              <w:marRight w:val="0"/>
              <w:marTop w:val="0"/>
              <w:marBottom w:val="0"/>
              <w:divBdr>
                <w:top w:val="none" w:sz="0" w:space="0" w:color="auto"/>
                <w:left w:val="none" w:sz="0" w:space="0" w:color="auto"/>
                <w:bottom w:val="none" w:sz="0" w:space="0" w:color="auto"/>
                <w:right w:val="none" w:sz="0" w:space="0" w:color="auto"/>
              </w:divBdr>
              <w:divsChild>
                <w:div w:id="96802519">
                  <w:marLeft w:val="0"/>
                  <w:marRight w:val="0"/>
                  <w:marTop w:val="0"/>
                  <w:marBottom w:val="0"/>
                  <w:divBdr>
                    <w:top w:val="none" w:sz="0" w:space="0" w:color="auto"/>
                    <w:left w:val="none" w:sz="0" w:space="0" w:color="auto"/>
                    <w:bottom w:val="none" w:sz="0" w:space="0" w:color="auto"/>
                    <w:right w:val="none" w:sz="0" w:space="0" w:color="auto"/>
                  </w:divBdr>
                  <w:divsChild>
                    <w:div w:id="354621068">
                      <w:marLeft w:val="0"/>
                      <w:marRight w:val="0"/>
                      <w:marTop w:val="0"/>
                      <w:marBottom w:val="0"/>
                      <w:divBdr>
                        <w:top w:val="none" w:sz="0" w:space="0" w:color="auto"/>
                        <w:left w:val="none" w:sz="0" w:space="0" w:color="auto"/>
                        <w:bottom w:val="none" w:sz="0" w:space="0" w:color="auto"/>
                        <w:right w:val="none" w:sz="0" w:space="0" w:color="auto"/>
                      </w:divBdr>
                      <w:divsChild>
                        <w:div w:id="731470588">
                          <w:marLeft w:val="0"/>
                          <w:marRight w:val="0"/>
                          <w:marTop w:val="0"/>
                          <w:marBottom w:val="0"/>
                          <w:divBdr>
                            <w:top w:val="none" w:sz="0" w:space="0" w:color="auto"/>
                            <w:left w:val="none" w:sz="0" w:space="0" w:color="auto"/>
                            <w:bottom w:val="none" w:sz="0" w:space="0" w:color="auto"/>
                            <w:right w:val="none" w:sz="0" w:space="0" w:color="auto"/>
                          </w:divBdr>
                          <w:divsChild>
                            <w:div w:id="328993063">
                              <w:marLeft w:val="0"/>
                              <w:marRight w:val="0"/>
                              <w:marTop w:val="0"/>
                              <w:marBottom w:val="0"/>
                              <w:divBdr>
                                <w:top w:val="none" w:sz="0" w:space="0" w:color="auto"/>
                                <w:left w:val="none" w:sz="0" w:space="0" w:color="auto"/>
                                <w:bottom w:val="none" w:sz="0" w:space="0" w:color="auto"/>
                                <w:right w:val="none" w:sz="0" w:space="0" w:color="auto"/>
                              </w:divBdr>
                              <w:divsChild>
                                <w:div w:id="10636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220505">
      <w:bodyDiv w:val="1"/>
      <w:marLeft w:val="0"/>
      <w:marRight w:val="0"/>
      <w:marTop w:val="0"/>
      <w:marBottom w:val="0"/>
      <w:divBdr>
        <w:top w:val="none" w:sz="0" w:space="0" w:color="auto"/>
        <w:left w:val="none" w:sz="0" w:space="0" w:color="auto"/>
        <w:bottom w:val="none" w:sz="0" w:space="0" w:color="auto"/>
        <w:right w:val="none" w:sz="0" w:space="0" w:color="auto"/>
      </w:divBdr>
      <w:divsChild>
        <w:div w:id="855536802">
          <w:marLeft w:val="0"/>
          <w:marRight w:val="0"/>
          <w:marTop w:val="0"/>
          <w:marBottom w:val="0"/>
          <w:divBdr>
            <w:top w:val="none" w:sz="0" w:space="0" w:color="auto"/>
            <w:left w:val="none" w:sz="0" w:space="0" w:color="auto"/>
            <w:bottom w:val="none" w:sz="0" w:space="0" w:color="auto"/>
            <w:right w:val="none" w:sz="0" w:space="0" w:color="auto"/>
          </w:divBdr>
          <w:divsChild>
            <w:div w:id="373041666">
              <w:marLeft w:val="0"/>
              <w:marRight w:val="0"/>
              <w:marTop w:val="0"/>
              <w:marBottom w:val="0"/>
              <w:divBdr>
                <w:top w:val="none" w:sz="0" w:space="0" w:color="auto"/>
                <w:left w:val="none" w:sz="0" w:space="0" w:color="auto"/>
                <w:bottom w:val="none" w:sz="0" w:space="0" w:color="auto"/>
                <w:right w:val="none" w:sz="0" w:space="0" w:color="auto"/>
              </w:divBdr>
              <w:divsChild>
                <w:div w:id="2037344577">
                  <w:marLeft w:val="0"/>
                  <w:marRight w:val="0"/>
                  <w:marTop w:val="0"/>
                  <w:marBottom w:val="0"/>
                  <w:divBdr>
                    <w:top w:val="none" w:sz="0" w:space="0" w:color="auto"/>
                    <w:left w:val="none" w:sz="0" w:space="0" w:color="auto"/>
                    <w:bottom w:val="none" w:sz="0" w:space="0" w:color="auto"/>
                    <w:right w:val="none" w:sz="0" w:space="0" w:color="auto"/>
                  </w:divBdr>
                  <w:divsChild>
                    <w:div w:id="1003819506">
                      <w:marLeft w:val="0"/>
                      <w:marRight w:val="0"/>
                      <w:marTop w:val="0"/>
                      <w:marBottom w:val="0"/>
                      <w:divBdr>
                        <w:top w:val="none" w:sz="0" w:space="0" w:color="auto"/>
                        <w:left w:val="none" w:sz="0" w:space="0" w:color="auto"/>
                        <w:bottom w:val="none" w:sz="0" w:space="0" w:color="auto"/>
                        <w:right w:val="none" w:sz="0" w:space="0" w:color="auto"/>
                      </w:divBdr>
                      <w:divsChild>
                        <w:div w:id="498809958">
                          <w:marLeft w:val="0"/>
                          <w:marRight w:val="0"/>
                          <w:marTop w:val="0"/>
                          <w:marBottom w:val="0"/>
                          <w:divBdr>
                            <w:top w:val="none" w:sz="0" w:space="0" w:color="auto"/>
                            <w:left w:val="none" w:sz="0" w:space="0" w:color="auto"/>
                            <w:bottom w:val="none" w:sz="0" w:space="0" w:color="auto"/>
                            <w:right w:val="none" w:sz="0" w:space="0" w:color="auto"/>
                          </w:divBdr>
                          <w:divsChild>
                            <w:div w:id="359017496">
                              <w:marLeft w:val="0"/>
                              <w:marRight w:val="0"/>
                              <w:marTop w:val="0"/>
                              <w:marBottom w:val="0"/>
                              <w:divBdr>
                                <w:top w:val="none" w:sz="0" w:space="0" w:color="auto"/>
                                <w:left w:val="none" w:sz="0" w:space="0" w:color="auto"/>
                                <w:bottom w:val="none" w:sz="0" w:space="0" w:color="auto"/>
                                <w:right w:val="none" w:sz="0" w:space="0" w:color="auto"/>
                              </w:divBdr>
                              <w:divsChild>
                                <w:div w:id="1197474423">
                                  <w:marLeft w:val="0"/>
                                  <w:marRight w:val="0"/>
                                  <w:marTop w:val="0"/>
                                  <w:marBottom w:val="0"/>
                                  <w:divBdr>
                                    <w:top w:val="none" w:sz="0" w:space="0" w:color="auto"/>
                                    <w:left w:val="none" w:sz="0" w:space="0" w:color="auto"/>
                                    <w:bottom w:val="none" w:sz="0" w:space="0" w:color="auto"/>
                                    <w:right w:val="none" w:sz="0" w:space="0" w:color="auto"/>
                                  </w:divBdr>
                                  <w:divsChild>
                                    <w:div w:id="1986659846">
                                      <w:marLeft w:val="0"/>
                                      <w:marRight w:val="0"/>
                                      <w:marTop w:val="0"/>
                                      <w:marBottom w:val="0"/>
                                      <w:divBdr>
                                        <w:top w:val="none" w:sz="0" w:space="0" w:color="auto"/>
                                        <w:left w:val="none" w:sz="0" w:space="0" w:color="auto"/>
                                        <w:bottom w:val="none" w:sz="0" w:space="0" w:color="auto"/>
                                        <w:right w:val="none" w:sz="0" w:space="0" w:color="auto"/>
                                      </w:divBdr>
                                    </w:div>
                                    <w:div w:id="3237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91189">
      <w:bodyDiv w:val="1"/>
      <w:marLeft w:val="0"/>
      <w:marRight w:val="0"/>
      <w:marTop w:val="0"/>
      <w:marBottom w:val="0"/>
      <w:divBdr>
        <w:top w:val="none" w:sz="0" w:space="0" w:color="auto"/>
        <w:left w:val="none" w:sz="0" w:space="0" w:color="auto"/>
        <w:bottom w:val="none" w:sz="0" w:space="0" w:color="auto"/>
        <w:right w:val="none" w:sz="0" w:space="0" w:color="auto"/>
      </w:divBdr>
      <w:divsChild>
        <w:div w:id="1719892385">
          <w:marLeft w:val="0"/>
          <w:marRight w:val="0"/>
          <w:marTop w:val="0"/>
          <w:marBottom w:val="0"/>
          <w:divBdr>
            <w:top w:val="none" w:sz="0" w:space="0" w:color="auto"/>
            <w:left w:val="none" w:sz="0" w:space="0" w:color="auto"/>
            <w:bottom w:val="none" w:sz="0" w:space="0" w:color="auto"/>
            <w:right w:val="none" w:sz="0" w:space="0" w:color="auto"/>
          </w:divBdr>
          <w:divsChild>
            <w:div w:id="279531508">
              <w:marLeft w:val="0"/>
              <w:marRight w:val="0"/>
              <w:marTop w:val="0"/>
              <w:marBottom w:val="0"/>
              <w:divBdr>
                <w:top w:val="none" w:sz="0" w:space="0" w:color="auto"/>
                <w:left w:val="none" w:sz="0" w:space="0" w:color="auto"/>
                <w:bottom w:val="none" w:sz="0" w:space="0" w:color="auto"/>
                <w:right w:val="none" w:sz="0" w:space="0" w:color="auto"/>
              </w:divBdr>
              <w:divsChild>
                <w:div w:id="937642950">
                  <w:marLeft w:val="0"/>
                  <w:marRight w:val="0"/>
                  <w:marTop w:val="0"/>
                  <w:marBottom w:val="0"/>
                  <w:divBdr>
                    <w:top w:val="none" w:sz="0" w:space="0" w:color="auto"/>
                    <w:left w:val="none" w:sz="0" w:space="0" w:color="auto"/>
                    <w:bottom w:val="none" w:sz="0" w:space="0" w:color="auto"/>
                    <w:right w:val="none" w:sz="0" w:space="0" w:color="auto"/>
                  </w:divBdr>
                  <w:divsChild>
                    <w:div w:id="17914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546258610">
          <w:marLeft w:val="0"/>
          <w:marRight w:val="0"/>
          <w:marTop w:val="0"/>
          <w:marBottom w:val="0"/>
          <w:divBdr>
            <w:top w:val="none" w:sz="0" w:space="0" w:color="auto"/>
            <w:left w:val="none" w:sz="0" w:space="0" w:color="auto"/>
            <w:bottom w:val="none" w:sz="0" w:space="0" w:color="auto"/>
            <w:right w:val="none" w:sz="0" w:space="0" w:color="auto"/>
          </w:divBdr>
          <w:divsChild>
            <w:div w:id="1917548143">
              <w:marLeft w:val="0"/>
              <w:marRight w:val="0"/>
              <w:marTop w:val="0"/>
              <w:marBottom w:val="0"/>
              <w:divBdr>
                <w:top w:val="none" w:sz="0" w:space="0" w:color="auto"/>
                <w:left w:val="none" w:sz="0" w:space="0" w:color="auto"/>
                <w:bottom w:val="none" w:sz="0" w:space="0" w:color="auto"/>
                <w:right w:val="none" w:sz="0" w:space="0" w:color="auto"/>
              </w:divBdr>
              <w:divsChild>
                <w:div w:id="1280573633">
                  <w:marLeft w:val="0"/>
                  <w:marRight w:val="0"/>
                  <w:marTop w:val="0"/>
                  <w:marBottom w:val="0"/>
                  <w:divBdr>
                    <w:top w:val="none" w:sz="0" w:space="0" w:color="auto"/>
                    <w:left w:val="none" w:sz="0" w:space="0" w:color="auto"/>
                    <w:bottom w:val="none" w:sz="0" w:space="0" w:color="auto"/>
                    <w:right w:val="none" w:sz="0" w:space="0" w:color="auto"/>
                  </w:divBdr>
                  <w:divsChild>
                    <w:div w:id="88040160">
                      <w:marLeft w:val="0"/>
                      <w:marRight w:val="0"/>
                      <w:marTop w:val="0"/>
                      <w:marBottom w:val="1500"/>
                      <w:divBdr>
                        <w:top w:val="none" w:sz="0" w:space="0" w:color="auto"/>
                        <w:left w:val="none" w:sz="0" w:space="0" w:color="auto"/>
                        <w:bottom w:val="none" w:sz="0" w:space="0" w:color="auto"/>
                        <w:right w:val="none" w:sz="0" w:space="0" w:color="auto"/>
                      </w:divBdr>
                      <w:divsChild>
                        <w:div w:id="1573928264">
                          <w:marLeft w:val="0"/>
                          <w:marRight w:val="0"/>
                          <w:marTop w:val="0"/>
                          <w:marBottom w:val="0"/>
                          <w:divBdr>
                            <w:top w:val="none" w:sz="0" w:space="0" w:color="auto"/>
                            <w:left w:val="none" w:sz="0" w:space="0" w:color="auto"/>
                            <w:bottom w:val="none" w:sz="0" w:space="0" w:color="auto"/>
                            <w:right w:val="none" w:sz="0" w:space="0" w:color="auto"/>
                          </w:divBdr>
                          <w:divsChild>
                            <w:div w:id="1168132505">
                              <w:marLeft w:val="0"/>
                              <w:marRight w:val="0"/>
                              <w:marTop w:val="0"/>
                              <w:marBottom w:val="0"/>
                              <w:divBdr>
                                <w:top w:val="none" w:sz="0" w:space="0" w:color="auto"/>
                                <w:left w:val="none" w:sz="0" w:space="0" w:color="auto"/>
                                <w:bottom w:val="none" w:sz="0" w:space="0" w:color="auto"/>
                                <w:right w:val="none" w:sz="0" w:space="0" w:color="auto"/>
                              </w:divBdr>
                            </w:div>
                            <w:div w:id="426269006">
                              <w:marLeft w:val="0"/>
                              <w:marRight w:val="0"/>
                              <w:marTop w:val="0"/>
                              <w:marBottom w:val="0"/>
                              <w:divBdr>
                                <w:top w:val="none" w:sz="0" w:space="0" w:color="auto"/>
                                <w:left w:val="none" w:sz="0" w:space="0" w:color="auto"/>
                                <w:bottom w:val="none" w:sz="0" w:space="0" w:color="auto"/>
                                <w:right w:val="none" w:sz="0" w:space="0" w:color="auto"/>
                              </w:divBdr>
                            </w:div>
                            <w:div w:id="518785198">
                              <w:marLeft w:val="0"/>
                              <w:marRight w:val="0"/>
                              <w:marTop w:val="0"/>
                              <w:marBottom w:val="0"/>
                              <w:divBdr>
                                <w:top w:val="none" w:sz="0" w:space="0" w:color="auto"/>
                                <w:left w:val="none" w:sz="0" w:space="0" w:color="auto"/>
                                <w:bottom w:val="none" w:sz="0" w:space="0" w:color="auto"/>
                                <w:right w:val="none" w:sz="0" w:space="0" w:color="auto"/>
                              </w:divBdr>
                            </w:div>
                            <w:div w:id="1942563791">
                              <w:marLeft w:val="0"/>
                              <w:marRight w:val="0"/>
                              <w:marTop w:val="0"/>
                              <w:marBottom w:val="0"/>
                              <w:divBdr>
                                <w:top w:val="none" w:sz="0" w:space="0" w:color="auto"/>
                                <w:left w:val="none" w:sz="0" w:space="0" w:color="auto"/>
                                <w:bottom w:val="none" w:sz="0" w:space="0" w:color="auto"/>
                                <w:right w:val="none" w:sz="0" w:space="0" w:color="auto"/>
                              </w:divBdr>
                            </w:div>
                            <w:div w:id="11896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134293">
      <w:bodyDiv w:val="1"/>
      <w:marLeft w:val="0"/>
      <w:marRight w:val="0"/>
      <w:marTop w:val="0"/>
      <w:marBottom w:val="0"/>
      <w:divBdr>
        <w:top w:val="none" w:sz="0" w:space="0" w:color="auto"/>
        <w:left w:val="none" w:sz="0" w:space="0" w:color="auto"/>
        <w:bottom w:val="none" w:sz="0" w:space="0" w:color="auto"/>
        <w:right w:val="none" w:sz="0" w:space="0" w:color="auto"/>
      </w:divBdr>
      <w:divsChild>
        <w:div w:id="2006588396">
          <w:marLeft w:val="0"/>
          <w:marRight w:val="0"/>
          <w:marTop w:val="0"/>
          <w:marBottom w:val="0"/>
          <w:divBdr>
            <w:top w:val="none" w:sz="0" w:space="0" w:color="auto"/>
            <w:left w:val="none" w:sz="0" w:space="0" w:color="auto"/>
            <w:bottom w:val="none" w:sz="0" w:space="0" w:color="auto"/>
            <w:right w:val="none" w:sz="0" w:space="0" w:color="auto"/>
          </w:divBdr>
          <w:divsChild>
            <w:div w:id="568804150">
              <w:marLeft w:val="0"/>
              <w:marRight w:val="0"/>
              <w:marTop w:val="0"/>
              <w:marBottom w:val="0"/>
              <w:divBdr>
                <w:top w:val="none" w:sz="0" w:space="0" w:color="auto"/>
                <w:left w:val="none" w:sz="0" w:space="0" w:color="auto"/>
                <w:bottom w:val="none" w:sz="0" w:space="0" w:color="auto"/>
                <w:right w:val="none" w:sz="0" w:space="0" w:color="auto"/>
              </w:divBdr>
              <w:divsChild>
                <w:div w:id="1139109760">
                  <w:marLeft w:val="0"/>
                  <w:marRight w:val="0"/>
                  <w:marTop w:val="0"/>
                  <w:marBottom w:val="0"/>
                  <w:divBdr>
                    <w:top w:val="none" w:sz="0" w:space="0" w:color="auto"/>
                    <w:left w:val="none" w:sz="0" w:space="0" w:color="auto"/>
                    <w:bottom w:val="none" w:sz="0" w:space="0" w:color="auto"/>
                    <w:right w:val="none" w:sz="0" w:space="0" w:color="auto"/>
                  </w:divBdr>
                  <w:divsChild>
                    <w:div w:id="1149520065">
                      <w:marLeft w:val="0"/>
                      <w:marRight w:val="0"/>
                      <w:marTop w:val="0"/>
                      <w:marBottom w:val="0"/>
                      <w:divBdr>
                        <w:top w:val="none" w:sz="0" w:space="0" w:color="auto"/>
                        <w:left w:val="none" w:sz="0" w:space="0" w:color="auto"/>
                        <w:bottom w:val="none" w:sz="0" w:space="0" w:color="auto"/>
                        <w:right w:val="none" w:sz="0" w:space="0" w:color="auto"/>
                      </w:divBdr>
                      <w:divsChild>
                        <w:div w:id="1775200155">
                          <w:marLeft w:val="0"/>
                          <w:marRight w:val="0"/>
                          <w:marTop w:val="0"/>
                          <w:marBottom w:val="0"/>
                          <w:divBdr>
                            <w:top w:val="none" w:sz="0" w:space="0" w:color="auto"/>
                            <w:left w:val="none" w:sz="0" w:space="0" w:color="auto"/>
                            <w:bottom w:val="none" w:sz="0" w:space="0" w:color="auto"/>
                            <w:right w:val="none" w:sz="0" w:space="0" w:color="auto"/>
                          </w:divBdr>
                          <w:divsChild>
                            <w:div w:id="1020550840">
                              <w:marLeft w:val="0"/>
                              <w:marRight w:val="0"/>
                              <w:marTop w:val="0"/>
                              <w:marBottom w:val="0"/>
                              <w:divBdr>
                                <w:top w:val="none" w:sz="0" w:space="0" w:color="auto"/>
                                <w:left w:val="none" w:sz="0" w:space="0" w:color="auto"/>
                                <w:bottom w:val="none" w:sz="0" w:space="0" w:color="auto"/>
                                <w:right w:val="none" w:sz="0" w:space="0" w:color="auto"/>
                              </w:divBdr>
                              <w:divsChild>
                                <w:div w:id="8727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141374">
      <w:bodyDiv w:val="1"/>
      <w:marLeft w:val="0"/>
      <w:marRight w:val="0"/>
      <w:marTop w:val="0"/>
      <w:marBottom w:val="0"/>
      <w:divBdr>
        <w:top w:val="none" w:sz="0" w:space="0" w:color="auto"/>
        <w:left w:val="none" w:sz="0" w:space="0" w:color="auto"/>
        <w:bottom w:val="none" w:sz="0" w:space="0" w:color="auto"/>
        <w:right w:val="none" w:sz="0" w:space="0" w:color="auto"/>
      </w:divBdr>
    </w:div>
    <w:div w:id="1047148922">
      <w:bodyDiv w:val="1"/>
      <w:marLeft w:val="0"/>
      <w:marRight w:val="0"/>
      <w:marTop w:val="0"/>
      <w:marBottom w:val="0"/>
      <w:divBdr>
        <w:top w:val="none" w:sz="0" w:space="0" w:color="auto"/>
        <w:left w:val="none" w:sz="0" w:space="0" w:color="auto"/>
        <w:bottom w:val="none" w:sz="0" w:space="0" w:color="auto"/>
        <w:right w:val="none" w:sz="0" w:space="0" w:color="auto"/>
      </w:divBdr>
      <w:divsChild>
        <w:div w:id="1764691340">
          <w:marLeft w:val="0"/>
          <w:marRight w:val="0"/>
          <w:marTop w:val="0"/>
          <w:marBottom w:val="0"/>
          <w:divBdr>
            <w:top w:val="none" w:sz="0" w:space="0" w:color="auto"/>
            <w:left w:val="none" w:sz="0" w:space="0" w:color="auto"/>
            <w:bottom w:val="none" w:sz="0" w:space="0" w:color="auto"/>
            <w:right w:val="none" w:sz="0" w:space="0" w:color="auto"/>
          </w:divBdr>
          <w:divsChild>
            <w:div w:id="629867359">
              <w:marLeft w:val="0"/>
              <w:marRight w:val="0"/>
              <w:marTop w:val="0"/>
              <w:marBottom w:val="0"/>
              <w:divBdr>
                <w:top w:val="none" w:sz="0" w:space="0" w:color="auto"/>
                <w:left w:val="none" w:sz="0" w:space="0" w:color="auto"/>
                <w:bottom w:val="none" w:sz="0" w:space="0" w:color="auto"/>
                <w:right w:val="none" w:sz="0" w:space="0" w:color="auto"/>
              </w:divBdr>
              <w:divsChild>
                <w:div w:id="1931162011">
                  <w:marLeft w:val="0"/>
                  <w:marRight w:val="0"/>
                  <w:marTop w:val="0"/>
                  <w:marBottom w:val="0"/>
                  <w:divBdr>
                    <w:top w:val="none" w:sz="0" w:space="0" w:color="auto"/>
                    <w:left w:val="none" w:sz="0" w:space="0" w:color="auto"/>
                    <w:bottom w:val="none" w:sz="0" w:space="0" w:color="auto"/>
                    <w:right w:val="none" w:sz="0" w:space="0" w:color="auto"/>
                  </w:divBdr>
                  <w:divsChild>
                    <w:div w:id="402070726">
                      <w:marLeft w:val="0"/>
                      <w:marRight w:val="0"/>
                      <w:marTop w:val="0"/>
                      <w:marBottom w:val="0"/>
                      <w:divBdr>
                        <w:top w:val="none" w:sz="0" w:space="0" w:color="auto"/>
                        <w:left w:val="none" w:sz="0" w:space="0" w:color="auto"/>
                        <w:bottom w:val="none" w:sz="0" w:space="0" w:color="auto"/>
                        <w:right w:val="none" w:sz="0" w:space="0" w:color="auto"/>
                      </w:divBdr>
                      <w:divsChild>
                        <w:div w:id="574171276">
                          <w:marLeft w:val="0"/>
                          <w:marRight w:val="0"/>
                          <w:marTop w:val="0"/>
                          <w:marBottom w:val="0"/>
                          <w:divBdr>
                            <w:top w:val="none" w:sz="0" w:space="0" w:color="auto"/>
                            <w:left w:val="none" w:sz="0" w:space="0" w:color="auto"/>
                            <w:bottom w:val="none" w:sz="0" w:space="0" w:color="auto"/>
                            <w:right w:val="none" w:sz="0" w:space="0" w:color="auto"/>
                          </w:divBdr>
                          <w:divsChild>
                            <w:div w:id="11453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23256">
      <w:bodyDiv w:val="1"/>
      <w:marLeft w:val="0"/>
      <w:marRight w:val="0"/>
      <w:marTop w:val="0"/>
      <w:marBottom w:val="0"/>
      <w:divBdr>
        <w:top w:val="none" w:sz="0" w:space="0" w:color="auto"/>
        <w:left w:val="none" w:sz="0" w:space="0" w:color="auto"/>
        <w:bottom w:val="none" w:sz="0" w:space="0" w:color="auto"/>
        <w:right w:val="none" w:sz="0" w:space="0" w:color="auto"/>
      </w:divBdr>
      <w:divsChild>
        <w:div w:id="778187434">
          <w:marLeft w:val="0"/>
          <w:marRight w:val="0"/>
          <w:marTop w:val="0"/>
          <w:marBottom w:val="0"/>
          <w:divBdr>
            <w:top w:val="none" w:sz="0" w:space="0" w:color="auto"/>
            <w:left w:val="none" w:sz="0" w:space="0" w:color="auto"/>
            <w:bottom w:val="none" w:sz="0" w:space="0" w:color="auto"/>
            <w:right w:val="none" w:sz="0" w:space="0" w:color="auto"/>
          </w:divBdr>
          <w:divsChild>
            <w:div w:id="932856908">
              <w:marLeft w:val="0"/>
              <w:marRight w:val="0"/>
              <w:marTop w:val="0"/>
              <w:marBottom w:val="0"/>
              <w:divBdr>
                <w:top w:val="none" w:sz="0" w:space="0" w:color="auto"/>
                <w:left w:val="none" w:sz="0" w:space="0" w:color="auto"/>
                <w:bottom w:val="none" w:sz="0" w:space="0" w:color="auto"/>
                <w:right w:val="none" w:sz="0" w:space="0" w:color="auto"/>
              </w:divBdr>
              <w:divsChild>
                <w:div w:id="2134907227">
                  <w:marLeft w:val="0"/>
                  <w:marRight w:val="0"/>
                  <w:marTop w:val="0"/>
                  <w:marBottom w:val="0"/>
                  <w:divBdr>
                    <w:top w:val="none" w:sz="0" w:space="0" w:color="auto"/>
                    <w:left w:val="none" w:sz="0" w:space="0" w:color="auto"/>
                    <w:bottom w:val="none" w:sz="0" w:space="0" w:color="auto"/>
                    <w:right w:val="none" w:sz="0" w:space="0" w:color="auto"/>
                  </w:divBdr>
                  <w:divsChild>
                    <w:div w:id="1989437350">
                      <w:marLeft w:val="0"/>
                      <w:marRight w:val="0"/>
                      <w:marTop w:val="0"/>
                      <w:marBottom w:val="0"/>
                      <w:divBdr>
                        <w:top w:val="none" w:sz="0" w:space="0" w:color="auto"/>
                        <w:left w:val="none" w:sz="0" w:space="0" w:color="auto"/>
                        <w:bottom w:val="none" w:sz="0" w:space="0" w:color="auto"/>
                        <w:right w:val="none" w:sz="0" w:space="0" w:color="auto"/>
                      </w:divBdr>
                      <w:divsChild>
                        <w:div w:id="1275745666">
                          <w:marLeft w:val="0"/>
                          <w:marRight w:val="0"/>
                          <w:marTop w:val="0"/>
                          <w:marBottom w:val="0"/>
                          <w:divBdr>
                            <w:top w:val="none" w:sz="0" w:space="0" w:color="auto"/>
                            <w:left w:val="none" w:sz="0" w:space="0" w:color="auto"/>
                            <w:bottom w:val="none" w:sz="0" w:space="0" w:color="auto"/>
                            <w:right w:val="none" w:sz="0" w:space="0" w:color="auto"/>
                          </w:divBdr>
                          <w:divsChild>
                            <w:div w:id="1033723362">
                              <w:marLeft w:val="0"/>
                              <w:marRight w:val="0"/>
                              <w:marTop w:val="0"/>
                              <w:marBottom w:val="0"/>
                              <w:divBdr>
                                <w:top w:val="none" w:sz="0" w:space="0" w:color="auto"/>
                                <w:left w:val="none" w:sz="0" w:space="0" w:color="auto"/>
                                <w:bottom w:val="none" w:sz="0" w:space="0" w:color="auto"/>
                                <w:right w:val="none" w:sz="0" w:space="0" w:color="auto"/>
                              </w:divBdr>
                              <w:divsChild>
                                <w:div w:id="17956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7073">
      <w:bodyDiv w:val="1"/>
      <w:marLeft w:val="0"/>
      <w:marRight w:val="0"/>
      <w:marTop w:val="0"/>
      <w:marBottom w:val="0"/>
      <w:divBdr>
        <w:top w:val="none" w:sz="0" w:space="0" w:color="auto"/>
        <w:left w:val="none" w:sz="0" w:space="0" w:color="auto"/>
        <w:bottom w:val="none" w:sz="0" w:space="0" w:color="auto"/>
        <w:right w:val="none" w:sz="0" w:space="0" w:color="auto"/>
      </w:divBdr>
      <w:divsChild>
        <w:div w:id="1071197319">
          <w:marLeft w:val="0"/>
          <w:marRight w:val="0"/>
          <w:marTop w:val="0"/>
          <w:marBottom w:val="0"/>
          <w:divBdr>
            <w:top w:val="none" w:sz="0" w:space="0" w:color="auto"/>
            <w:left w:val="none" w:sz="0" w:space="0" w:color="auto"/>
            <w:bottom w:val="none" w:sz="0" w:space="0" w:color="auto"/>
            <w:right w:val="none" w:sz="0" w:space="0" w:color="auto"/>
          </w:divBdr>
          <w:divsChild>
            <w:div w:id="1666468771">
              <w:marLeft w:val="0"/>
              <w:marRight w:val="0"/>
              <w:marTop w:val="0"/>
              <w:marBottom w:val="0"/>
              <w:divBdr>
                <w:top w:val="none" w:sz="0" w:space="0" w:color="auto"/>
                <w:left w:val="none" w:sz="0" w:space="0" w:color="auto"/>
                <w:bottom w:val="none" w:sz="0" w:space="0" w:color="auto"/>
                <w:right w:val="none" w:sz="0" w:space="0" w:color="auto"/>
              </w:divBdr>
              <w:divsChild>
                <w:div w:id="1688093303">
                  <w:marLeft w:val="0"/>
                  <w:marRight w:val="0"/>
                  <w:marTop w:val="0"/>
                  <w:marBottom w:val="0"/>
                  <w:divBdr>
                    <w:top w:val="none" w:sz="0" w:space="0" w:color="auto"/>
                    <w:left w:val="none" w:sz="0" w:space="0" w:color="auto"/>
                    <w:bottom w:val="none" w:sz="0" w:space="0" w:color="auto"/>
                    <w:right w:val="none" w:sz="0" w:space="0" w:color="auto"/>
                  </w:divBdr>
                  <w:divsChild>
                    <w:div w:id="1508713717">
                      <w:marLeft w:val="0"/>
                      <w:marRight w:val="0"/>
                      <w:marTop w:val="0"/>
                      <w:marBottom w:val="0"/>
                      <w:divBdr>
                        <w:top w:val="none" w:sz="0" w:space="0" w:color="auto"/>
                        <w:left w:val="none" w:sz="0" w:space="0" w:color="auto"/>
                        <w:bottom w:val="none" w:sz="0" w:space="0" w:color="auto"/>
                        <w:right w:val="none" w:sz="0" w:space="0" w:color="auto"/>
                      </w:divBdr>
                      <w:divsChild>
                        <w:div w:id="2142115267">
                          <w:marLeft w:val="0"/>
                          <w:marRight w:val="0"/>
                          <w:marTop w:val="0"/>
                          <w:marBottom w:val="0"/>
                          <w:divBdr>
                            <w:top w:val="none" w:sz="0" w:space="0" w:color="auto"/>
                            <w:left w:val="none" w:sz="0" w:space="0" w:color="auto"/>
                            <w:bottom w:val="none" w:sz="0" w:space="0" w:color="auto"/>
                            <w:right w:val="none" w:sz="0" w:space="0" w:color="auto"/>
                          </w:divBdr>
                          <w:divsChild>
                            <w:div w:id="210575729">
                              <w:marLeft w:val="0"/>
                              <w:marRight w:val="0"/>
                              <w:marTop w:val="0"/>
                              <w:marBottom w:val="0"/>
                              <w:divBdr>
                                <w:top w:val="none" w:sz="0" w:space="0" w:color="auto"/>
                                <w:left w:val="none" w:sz="0" w:space="0" w:color="auto"/>
                                <w:bottom w:val="none" w:sz="0" w:space="0" w:color="auto"/>
                                <w:right w:val="none" w:sz="0" w:space="0" w:color="auto"/>
                              </w:divBdr>
                              <w:divsChild>
                                <w:div w:id="4720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130415">
      <w:bodyDiv w:val="1"/>
      <w:marLeft w:val="0"/>
      <w:marRight w:val="0"/>
      <w:marTop w:val="0"/>
      <w:marBottom w:val="0"/>
      <w:divBdr>
        <w:top w:val="none" w:sz="0" w:space="0" w:color="auto"/>
        <w:left w:val="none" w:sz="0" w:space="0" w:color="auto"/>
        <w:bottom w:val="none" w:sz="0" w:space="0" w:color="auto"/>
        <w:right w:val="none" w:sz="0" w:space="0" w:color="auto"/>
      </w:divBdr>
      <w:divsChild>
        <w:div w:id="962076206">
          <w:marLeft w:val="0"/>
          <w:marRight w:val="0"/>
          <w:marTop w:val="0"/>
          <w:marBottom w:val="0"/>
          <w:divBdr>
            <w:top w:val="none" w:sz="0" w:space="0" w:color="auto"/>
            <w:left w:val="none" w:sz="0" w:space="0" w:color="auto"/>
            <w:bottom w:val="none" w:sz="0" w:space="0" w:color="auto"/>
            <w:right w:val="none" w:sz="0" w:space="0" w:color="auto"/>
          </w:divBdr>
          <w:divsChild>
            <w:div w:id="1999645567">
              <w:marLeft w:val="0"/>
              <w:marRight w:val="0"/>
              <w:marTop w:val="0"/>
              <w:marBottom w:val="0"/>
              <w:divBdr>
                <w:top w:val="none" w:sz="0" w:space="0" w:color="auto"/>
                <w:left w:val="none" w:sz="0" w:space="0" w:color="auto"/>
                <w:bottom w:val="none" w:sz="0" w:space="0" w:color="auto"/>
                <w:right w:val="none" w:sz="0" w:space="0" w:color="auto"/>
              </w:divBdr>
              <w:divsChild>
                <w:div w:id="392049233">
                  <w:marLeft w:val="0"/>
                  <w:marRight w:val="0"/>
                  <w:marTop w:val="0"/>
                  <w:marBottom w:val="0"/>
                  <w:divBdr>
                    <w:top w:val="none" w:sz="0" w:space="0" w:color="auto"/>
                    <w:left w:val="none" w:sz="0" w:space="0" w:color="auto"/>
                    <w:bottom w:val="none" w:sz="0" w:space="0" w:color="auto"/>
                    <w:right w:val="none" w:sz="0" w:space="0" w:color="auto"/>
                  </w:divBdr>
                  <w:divsChild>
                    <w:div w:id="227690321">
                      <w:marLeft w:val="0"/>
                      <w:marRight w:val="0"/>
                      <w:marTop w:val="0"/>
                      <w:marBottom w:val="0"/>
                      <w:divBdr>
                        <w:top w:val="none" w:sz="0" w:space="0" w:color="auto"/>
                        <w:left w:val="none" w:sz="0" w:space="0" w:color="auto"/>
                        <w:bottom w:val="single" w:sz="6" w:space="4" w:color="CCCCCC"/>
                        <w:right w:val="none" w:sz="0" w:space="0" w:color="auto"/>
                      </w:divBdr>
                      <w:divsChild>
                        <w:div w:id="15713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22537">
      <w:bodyDiv w:val="1"/>
      <w:marLeft w:val="0"/>
      <w:marRight w:val="0"/>
      <w:marTop w:val="0"/>
      <w:marBottom w:val="0"/>
      <w:divBdr>
        <w:top w:val="none" w:sz="0" w:space="0" w:color="auto"/>
        <w:left w:val="none" w:sz="0" w:space="0" w:color="auto"/>
        <w:bottom w:val="none" w:sz="0" w:space="0" w:color="auto"/>
        <w:right w:val="none" w:sz="0" w:space="0" w:color="auto"/>
      </w:divBdr>
      <w:divsChild>
        <w:div w:id="1096704529">
          <w:marLeft w:val="0"/>
          <w:marRight w:val="0"/>
          <w:marTop w:val="0"/>
          <w:marBottom w:val="0"/>
          <w:divBdr>
            <w:top w:val="none" w:sz="0" w:space="0" w:color="auto"/>
            <w:left w:val="none" w:sz="0" w:space="0" w:color="auto"/>
            <w:bottom w:val="none" w:sz="0" w:space="0" w:color="auto"/>
            <w:right w:val="none" w:sz="0" w:space="0" w:color="auto"/>
          </w:divBdr>
          <w:divsChild>
            <w:div w:id="818225092">
              <w:marLeft w:val="0"/>
              <w:marRight w:val="0"/>
              <w:marTop w:val="0"/>
              <w:marBottom w:val="0"/>
              <w:divBdr>
                <w:top w:val="none" w:sz="0" w:space="0" w:color="auto"/>
                <w:left w:val="none" w:sz="0" w:space="0" w:color="auto"/>
                <w:bottom w:val="none" w:sz="0" w:space="0" w:color="auto"/>
                <w:right w:val="none" w:sz="0" w:space="0" w:color="auto"/>
              </w:divBdr>
              <w:divsChild>
                <w:div w:id="1247374795">
                  <w:marLeft w:val="0"/>
                  <w:marRight w:val="0"/>
                  <w:marTop w:val="0"/>
                  <w:marBottom w:val="0"/>
                  <w:divBdr>
                    <w:top w:val="none" w:sz="0" w:space="0" w:color="auto"/>
                    <w:left w:val="none" w:sz="0" w:space="0" w:color="auto"/>
                    <w:bottom w:val="none" w:sz="0" w:space="0" w:color="auto"/>
                    <w:right w:val="none" w:sz="0" w:space="0" w:color="auto"/>
                  </w:divBdr>
                  <w:divsChild>
                    <w:div w:id="1603222314">
                      <w:marLeft w:val="0"/>
                      <w:marRight w:val="0"/>
                      <w:marTop w:val="0"/>
                      <w:marBottom w:val="0"/>
                      <w:divBdr>
                        <w:top w:val="none" w:sz="0" w:space="0" w:color="auto"/>
                        <w:left w:val="none" w:sz="0" w:space="0" w:color="auto"/>
                        <w:bottom w:val="none" w:sz="0" w:space="0" w:color="auto"/>
                        <w:right w:val="none" w:sz="0" w:space="0" w:color="auto"/>
                      </w:divBdr>
                      <w:divsChild>
                        <w:div w:id="12994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466022">
      <w:bodyDiv w:val="1"/>
      <w:marLeft w:val="0"/>
      <w:marRight w:val="0"/>
      <w:marTop w:val="0"/>
      <w:marBottom w:val="0"/>
      <w:divBdr>
        <w:top w:val="none" w:sz="0" w:space="0" w:color="auto"/>
        <w:left w:val="none" w:sz="0" w:space="0" w:color="auto"/>
        <w:bottom w:val="none" w:sz="0" w:space="0" w:color="auto"/>
        <w:right w:val="none" w:sz="0" w:space="0" w:color="auto"/>
      </w:divBdr>
      <w:divsChild>
        <w:div w:id="1032656733">
          <w:marLeft w:val="0"/>
          <w:marRight w:val="0"/>
          <w:marTop w:val="0"/>
          <w:marBottom w:val="0"/>
          <w:divBdr>
            <w:top w:val="none" w:sz="0" w:space="0" w:color="auto"/>
            <w:left w:val="none" w:sz="0" w:space="0" w:color="auto"/>
            <w:bottom w:val="none" w:sz="0" w:space="0" w:color="auto"/>
            <w:right w:val="none" w:sz="0" w:space="0" w:color="auto"/>
          </w:divBdr>
          <w:divsChild>
            <w:div w:id="1708065684">
              <w:marLeft w:val="0"/>
              <w:marRight w:val="0"/>
              <w:marTop w:val="0"/>
              <w:marBottom w:val="0"/>
              <w:divBdr>
                <w:top w:val="none" w:sz="0" w:space="0" w:color="auto"/>
                <w:left w:val="none" w:sz="0" w:space="0" w:color="auto"/>
                <w:bottom w:val="none" w:sz="0" w:space="0" w:color="auto"/>
                <w:right w:val="none" w:sz="0" w:space="0" w:color="auto"/>
              </w:divBdr>
              <w:divsChild>
                <w:div w:id="2095390985">
                  <w:marLeft w:val="0"/>
                  <w:marRight w:val="0"/>
                  <w:marTop w:val="0"/>
                  <w:marBottom w:val="0"/>
                  <w:divBdr>
                    <w:top w:val="none" w:sz="0" w:space="0" w:color="auto"/>
                    <w:left w:val="none" w:sz="0" w:space="0" w:color="auto"/>
                    <w:bottom w:val="none" w:sz="0" w:space="0" w:color="auto"/>
                    <w:right w:val="none" w:sz="0" w:space="0" w:color="auto"/>
                  </w:divBdr>
                  <w:divsChild>
                    <w:div w:id="1595243488">
                      <w:marLeft w:val="0"/>
                      <w:marRight w:val="0"/>
                      <w:marTop w:val="0"/>
                      <w:marBottom w:val="0"/>
                      <w:divBdr>
                        <w:top w:val="none" w:sz="0" w:space="0" w:color="auto"/>
                        <w:left w:val="none" w:sz="0" w:space="0" w:color="auto"/>
                        <w:bottom w:val="none" w:sz="0" w:space="0" w:color="auto"/>
                        <w:right w:val="none" w:sz="0" w:space="0" w:color="auto"/>
                      </w:divBdr>
                      <w:divsChild>
                        <w:div w:id="312874652">
                          <w:marLeft w:val="0"/>
                          <w:marRight w:val="0"/>
                          <w:marTop w:val="0"/>
                          <w:marBottom w:val="0"/>
                          <w:divBdr>
                            <w:top w:val="none" w:sz="0" w:space="0" w:color="auto"/>
                            <w:left w:val="none" w:sz="0" w:space="0" w:color="auto"/>
                            <w:bottom w:val="none" w:sz="0" w:space="0" w:color="auto"/>
                            <w:right w:val="none" w:sz="0" w:space="0" w:color="auto"/>
                          </w:divBdr>
                          <w:divsChild>
                            <w:div w:id="1099370834">
                              <w:marLeft w:val="0"/>
                              <w:marRight w:val="0"/>
                              <w:marTop w:val="0"/>
                              <w:marBottom w:val="0"/>
                              <w:divBdr>
                                <w:top w:val="none" w:sz="0" w:space="0" w:color="auto"/>
                                <w:left w:val="none" w:sz="0" w:space="0" w:color="auto"/>
                                <w:bottom w:val="none" w:sz="0" w:space="0" w:color="auto"/>
                                <w:right w:val="none" w:sz="0" w:space="0" w:color="auto"/>
                              </w:divBdr>
                              <w:divsChild>
                                <w:div w:id="14108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5998">
      <w:bodyDiv w:val="1"/>
      <w:marLeft w:val="0"/>
      <w:marRight w:val="0"/>
      <w:marTop w:val="0"/>
      <w:marBottom w:val="0"/>
      <w:divBdr>
        <w:top w:val="none" w:sz="0" w:space="0" w:color="auto"/>
        <w:left w:val="none" w:sz="0" w:space="0" w:color="auto"/>
        <w:bottom w:val="none" w:sz="0" w:space="0" w:color="auto"/>
        <w:right w:val="none" w:sz="0" w:space="0" w:color="auto"/>
      </w:divBdr>
      <w:divsChild>
        <w:div w:id="2037534655">
          <w:marLeft w:val="0"/>
          <w:marRight w:val="0"/>
          <w:marTop w:val="0"/>
          <w:marBottom w:val="0"/>
          <w:divBdr>
            <w:top w:val="none" w:sz="0" w:space="0" w:color="auto"/>
            <w:left w:val="none" w:sz="0" w:space="0" w:color="auto"/>
            <w:bottom w:val="none" w:sz="0" w:space="0" w:color="auto"/>
            <w:right w:val="none" w:sz="0" w:space="0" w:color="auto"/>
          </w:divBdr>
          <w:divsChild>
            <w:div w:id="406532926">
              <w:marLeft w:val="0"/>
              <w:marRight w:val="0"/>
              <w:marTop w:val="0"/>
              <w:marBottom w:val="0"/>
              <w:divBdr>
                <w:top w:val="none" w:sz="0" w:space="0" w:color="auto"/>
                <w:left w:val="none" w:sz="0" w:space="0" w:color="auto"/>
                <w:bottom w:val="none" w:sz="0" w:space="0" w:color="auto"/>
                <w:right w:val="none" w:sz="0" w:space="0" w:color="auto"/>
              </w:divBdr>
              <w:divsChild>
                <w:div w:id="353579008">
                  <w:marLeft w:val="0"/>
                  <w:marRight w:val="0"/>
                  <w:marTop w:val="0"/>
                  <w:marBottom w:val="0"/>
                  <w:divBdr>
                    <w:top w:val="none" w:sz="0" w:space="0" w:color="auto"/>
                    <w:left w:val="none" w:sz="0" w:space="0" w:color="auto"/>
                    <w:bottom w:val="none" w:sz="0" w:space="0" w:color="auto"/>
                    <w:right w:val="none" w:sz="0" w:space="0" w:color="auto"/>
                  </w:divBdr>
                  <w:divsChild>
                    <w:div w:id="1579174184">
                      <w:marLeft w:val="0"/>
                      <w:marRight w:val="0"/>
                      <w:marTop w:val="0"/>
                      <w:marBottom w:val="0"/>
                      <w:divBdr>
                        <w:top w:val="none" w:sz="0" w:space="0" w:color="auto"/>
                        <w:left w:val="none" w:sz="0" w:space="0" w:color="auto"/>
                        <w:bottom w:val="none" w:sz="0" w:space="0" w:color="auto"/>
                        <w:right w:val="none" w:sz="0" w:space="0" w:color="auto"/>
                      </w:divBdr>
                      <w:divsChild>
                        <w:div w:id="110320482">
                          <w:marLeft w:val="0"/>
                          <w:marRight w:val="0"/>
                          <w:marTop w:val="0"/>
                          <w:marBottom w:val="0"/>
                          <w:divBdr>
                            <w:top w:val="none" w:sz="0" w:space="0" w:color="auto"/>
                            <w:left w:val="none" w:sz="0" w:space="0" w:color="auto"/>
                            <w:bottom w:val="none" w:sz="0" w:space="0" w:color="auto"/>
                            <w:right w:val="none" w:sz="0" w:space="0" w:color="auto"/>
                          </w:divBdr>
                          <w:divsChild>
                            <w:div w:id="15430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ithub.org/grap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agma-grid.net/expeditions.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ithub.com/graple"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C93C6-4E75-4793-95C0-90A091EC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11</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UF</Company>
  <LinksUpToDate>false</LinksUpToDate>
  <CharactersWithSpaces>21538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dc:creator>
  <cp:lastModifiedBy>__</cp:lastModifiedBy>
  <cp:revision>2</cp:revision>
  <dcterms:created xsi:type="dcterms:W3CDTF">2014-08-05T20:09:00Z</dcterms:created>
  <dcterms:modified xsi:type="dcterms:W3CDTF">2014-08-08T22:13:00Z</dcterms:modified>
</cp:coreProperties>
</file>